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A7EB8" w14:textId="0E1D431E" w:rsidR="004C358B" w:rsidRPr="004C358B" w:rsidRDefault="004C358B" w:rsidP="000736B9">
      <w:pPr>
        <w:spacing w:before="100" w:beforeAutospacing="1" w:after="100" w:afterAutospacing="1"/>
        <w:jc w:val="center"/>
        <w:rPr>
          <w:rFonts w:ascii="Times New Roman" w:eastAsia="Times New Roman" w:hAnsi="Times New Roman" w:cs="Times New Roman"/>
        </w:rPr>
      </w:pPr>
      <w:r w:rsidRPr="004C358B">
        <w:rPr>
          <w:rFonts w:ascii="NimbusRomNo9L" w:eastAsia="Times New Roman" w:hAnsi="NimbusRomNo9L" w:cs="Times New Roman"/>
          <w:sz w:val="28"/>
          <w:szCs w:val="28"/>
        </w:rPr>
        <w:t>P</w:t>
      </w:r>
      <w:r w:rsidRPr="004C358B">
        <w:rPr>
          <w:rFonts w:ascii="NimbusRomNo9L" w:eastAsia="Times New Roman" w:hAnsi="NimbusRomNo9L" w:cs="Times New Roman"/>
          <w:sz w:val="22"/>
          <w:szCs w:val="22"/>
        </w:rPr>
        <w:t xml:space="preserve">ROBLEM </w:t>
      </w:r>
      <w:r w:rsidRPr="004C358B">
        <w:rPr>
          <w:rFonts w:ascii="NimbusRomNo9L" w:eastAsia="Times New Roman" w:hAnsi="NimbusRomNo9L" w:cs="Times New Roman"/>
          <w:sz w:val="28"/>
          <w:szCs w:val="28"/>
        </w:rPr>
        <w:t>S</w:t>
      </w:r>
      <w:r w:rsidRPr="004C358B">
        <w:rPr>
          <w:rFonts w:ascii="NimbusRomNo9L" w:eastAsia="Times New Roman" w:hAnsi="NimbusRomNo9L" w:cs="Times New Roman"/>
          <w:sz w:val="22"/>
          <w:szCs w:val="22"/>
        </w:rPr>
        <w:t xml:space="preserve">ET </w:t>
      </w:r>
      <w:r w:rsidR="00A0313A">
        <w:rPr>
          <w:rFonts w:ascii="NimbusRomNo9L" w:eastAsia="Times New Roman" w:hAnsi="NimbusRomNo9L" w:cs="Times New Roman"/>
          <w:sz w:val="28"/>
          <w:szCs w:val="28"/>
        </w:rPr>
        <w:t>3</w:t>
      </w:r>
      <w:r w:rsidR="009C00C7">
        <w:rPr>
          <w:rFonts w:ascii="NimbusRomNo9L" w:eastAsia="Times New Roman" w:hAnsi="NimbusRomNo9L" w:cs="Times New Roman"/>
          <w:sz w:val="28"/>
          <w:szCs w:val="28"/>
        </w:rPr>
        <w:t>, Part 1</w:t>
      </w:r>
    </w:p>
    <w:p w14:paraId="6C20751F" w14:textId="053D871A" w:rsidR="00AE7F37" w:rsidDel="00693D87" w:rsidRDefault="009C00C7" w:rsidP="000736B9">
      <w:pPr>
        <w:spacing w:before="100" w:beforeAutospacing="1" w:after="100" w:afterAutospacing="1"/>
        <w:jc w:val="center"/>
        <w:rPr>
          <w:del w:id="0" w:author="Gabriel Carreira Mel" w:date="2020-05-07T16:02:00Z"/>
          <w:rFonts w:ascii="NimbusRomNo9L" w:eastAsia="Times New Roman" w:hAnsi="NimbusRomNo9L" w:cs="Times New Roman"/>
          <w:b/>
          <w:sz w:val="42"/>
          <w:szCs w:val="42"/>
        </w:rPr>
      </w:pPr>
      <w:r>
        <w:rPr>
          <w:rFonts w:ascii="NimbusRomNo9L" w:eastAsia="Times New Roman" w:hAnsi="NimbusRomNo9L" w:cs="Times New Roman"/>
          <w:b/>
          <w:sz w:val="42"/>
          <w:szCs w:val="42"/>
        </w:rPr>
        <w:t>Adaptation</w:t>
      </w:r>
      <w:r w:rsidR="004C358B" w:rsidRPr="004C358B">
        <w:rPr>
          <w:rFonts w:ascii="NimbusRomNo9L" w:eastAsia="Times New Roman" w:hAnsi="NimbusRomNo9L" w:cs="Times New Roman"/>
          <w:b/>
          <w:sz w:val="42"/>
          <w:szCs w:val="42"/>
        </w:rPr>
        <w:t xml:space="preserve"> in linear-nonlinear models</w:t>
      </w:r>
      <w:bookmarkStart w:id="1" w:name="_GoBack"/>
      <w:bookmarkEnd w:id="1"/>
    </w:p>
    <w:p w14:paraId="3A0BA6E0" w14:textId="06DE92DE" w:rsidR="00B43125" w:rsidDel="00693D87" w:rsidRDefault="00B43125" w:rsidP="000736B9">
      <w:pPr>
        <w:spacing w:before="100" w:beforeAutospacing="1" w:after="100" w:afterAutospacing="1"/>
        <w:jc w:val="center"/>
        <w:rPr>
          <w:del w:id="2" w:author="Gabriel Carreira Mel" w:date="2020-05-07T16:02:00Z"/>
          <w:rFonts w:ascii="NimbusRomNo9L" w:eastAsia="Times New Roman" w:hAnsi="NimbusRomNo9L" w:cs="Times New Roman"/>
          <w:b/>
          <w:sz w:val="42"/>
          <w:szCs w:val="42"/>
        </w:rPr>
      </w:pPr>
    </w:p>
    <w:p w14:paraId="23B4FB3C" w14:textId="77777777" w:rsidR="00107F54" w:rsidDel="00693D87" w:rsidRDefault="00107F54" w:rsidP="000736B9">
      <w:pPr>
        <w:spacing w:before="100" w:beforeAutospacing="1" w:after="100" w:afterAutospacing="1"/>
        <w:jc w:val="center"/>
        <w:rPr>
          <w:del w:id="3" w:author="Gabriel Carreira Mel" w:date="2020-05-07T16:02:00Z"/>
          <w:rFonts w:ascii="NimbusRomNo9L" w:eastAsia="Times New Roman" w:hAnsi="NimbusRomNo9L" w:cs="Times New Roman"/>
          <w:b/>
          <w:sz w:val="42"/>
          <w:szCs w:val="42"/>
        </w:rPr>
      </w:pPr>
    </w:p>
    <w:p w14:paraId="642E542B" w14:textId="77777777" w:rsidR="00B43125" w:rsidRPr="000736B9" w:rsidDel="00693D87" w:rsidRDefault="00B43125" w:rsidP="000736B9">
      <w:pPr>
        <w:spacing w:before="100" w:beforeAutospacing="1" w:after="100" w:afterAutospacing="1"/>
        <w:jc w:val="center"/>
        <w:rPr>
          <w:del w:id="4" w:author="Gabriel Carreira Mel" w:date="2020-05-07T16:02:00Z"/>
          <w:rFonts w:ascii="Times New Roman" w:eastAsia="Times New Roman" w:hAnsi="Times New Roman" w:cs="Times New Roman"/>
          <w:b/>
          <w:sz w:val="24"/>
          <w:szCs w:val="24"/>
        </w:rPr>
      </w:pPr>
    </w:p>
    <w:p w14:paraId="5D301A8A" w14:textId="0F9BE55E" w:rsidR="00AE7F37" w:rsidDel="00693D87" w:rsidRDefault="00AE7F37">
      <w:pPr>
        <w:rPr>
          <w:del w:id="5" w:author="Gabriel Carreira Mel" w:date="2020-05-07T16:02:00Z"/>
        </w:rPr>
      </w:pPr>
    </w:p>
    <w:p w14:paraId="30FD2D5D" w14:textId="77777777" w:rsidR="00AE7F37" w:rsidDel="00693D87" w:rsidRDefault="00AE7F37">
      <w:pPr>
        <w:rPr>
          <w:del w:id="6" w:author="Gabriel Carreira Mel" w:date="2020-05-07T16:02:00Z"/>
          <w:rFonts w:ascii="NimbusRomNo9L" w:eastAsia="Times New Roman" w:hAnsi="NimbusRomNo9L" w:cs="Times New Roman"/>
          <w:sz w:val="28"/>
          <w:szCs w:val="28"/>
        </w:rPr>
      </w:pPr>
    </w:p>
    <w:p w14:paraId="61BFC568" w14:textId="77777777" w:rsidR="00AE7F37" w:rsidDel="00693D87" w:rsidRDefault="00AE7F37">
      <w:pPr>
        <w:rPr>
          <w:del w:id="7" w:author="Gabriel Carreira Mel" w:date="2020-05-07T16:02:00Z"/>
          <w:rFonts w:ascii="NimbusRomNo9L" w:eastAsia="Times New Roman" w:hAnsi="NimbusRomNo9L" w:cs="Times New Roman"/>
          <w:sz w:val="28"/>
          <w:szCs w:val="28"/>
        </w:rPr>
      </w:pPr>
    </w:p>
    <w:p w14:paraId="7FCCB933" w14:textId="77777777" w:rsidR="00AE7F37" w:rsidDel="00693D87" w:rsidRDefault="00AE7F37">
      <w:pPr>
        <w:rPr>
          <w:del w:id="8" w:author="Gabriel Carreira Mel" w:date="2020-05-07T16:02:00Z"/>
          <w:rFonts w:ascii="NimbusRomNo9L" w:eastAsia="Times New Roman" w:hAnsi="NimbusRomNo9L" w:cs="Times New Roman"/>
          <w:sz w:val="28"/>
          <w:szCs w:val="28"/>
        </w:rPr>
      </w:pPr>
    </w:p>
    <w:p w14:paraId="29D5A4D9" w14:textId="2EEE40A6" w:rsidR="004C358B" w:rsidRDefault="004C358B" w:rsidP="00693D87">
      <w:pPr>
        <w:spacing w:before="100" w:beforeAutospacing="1" w:after="100" w:afterAutospacing="1"/>
        <w:jc w:val="center"/>
        <w:rPr>
          <w:rFonts w:ascii="NimbusRomNo9L" w:eastAsia="Times New Roman" w:hAnsi="NimbusRomNo9L" w:cs="Times New Roman"/>
          <w:sz w:val="28"/>
          <w:szCs w:val="28"/>
        </w:rPr>
        <w:pPrChange w:id="9" w:author="Gabriel Carreira Mel" w:date="2020-05-07T16:02:00Z">
          <w:pPr/>
        </w:pPrChange>
      </w:pPr>
      <w:del w:id="10" w:author="Gabriel Carreira Mel" w:date="2020-05-07T16:02:00Z">
        <w:r w:rsidDel="00693D87">
          <w:rPr>
            <w:rFonts w:ascii="NimbusRomNo9L" w:eastAsia="Times New Roman" w:hAnsi="NimbusRomNo9L" w:cs="Times New Roman"/>
            <w:sz w:val="28"/>
            <w:szCs w:val="28"/>
          </w:rPr>
          <w:br w:type="page"/>
        </w:r>
      </w:del>
    </w:p>
    <w:p w14:paraId="5B1FCE3E" w14:textId="261FE659" w:rsidR="004C358B" w:rsidRPr="004C358B" w:rsidRDefault="00534C6F" w:rsidP="00AE7F37">
      <w:pPr>
        <w:pStyle w:val="Heading1"/>
        <w:rPr>
          <w:rFonts w:ascii="Times New Roman" w:eastAsia="Times New Roman" w:hAnsi="Times New Roman" w:cs="Times New Roman"/>
          <w:b/>
        </w:rPr>
      </w:pPr>
      <w:bookmarkStart w:id="11" w:name="_Toc6068374"/>
      <w:r>
        <w:rPr>
          <w:rFonts w:ascii="NimbusRomNo9L" w:eastAsia="Times New Roman" w:hAnsi="NimbusRomNo9L" w:cs="Times New Roman"/>
          <w:b/>
          <w:sz w:val="28"/>
          <w:szCs w:val="28"/>
        </w:rPr>
        <w:t>1</w:t>
      </w:r>
      <w:r w:rsidR="001C3126" w:rsidRPr="00F31DA5">
        <w:rPr>
          <w:rFonts w:ascii="NimbusRomNo9L" w:eastAsia="Times New Roman" w:hAnsi="NimbusRomNo9L" w:cs="Times New Roman"/>
          <w:b/>
          <w:sz w:val="28"/>
          <w:szCs w:val="28"/>
        </w:rPr>
        <w:t xml:space="preserve"> </w:t>
      </w:r>
      <w:r w:rsidR="004C358B" w:rsidRPr="004C358B">
        <w:rPr>
          <w:rFonts w:ascii="NimbusRomNo9L" w:eastAsia="Times New Roman" w:hAnsi="NimbusRomNo9L" w:cs="Times New Roman"/>
          <w:b/>
          <w:sz w:val="28"/>
          <w:szCs w:val="28"/>
        </w:rPr>
        <w:t>Feature selectivity of single neuron models</w:t>
      </w:r>
      <w:bookmarkEnd w:id="11"/>
      <w:r w:rsidR="004C358B" w:rsidRPr="004C358B">
        <w:rPr>
          <w:rFonts w:ascii="NimbusRomNo9L" w:eastAsia="Times New Roman" w:hAnsi="NimbusRomNo9L" w:cs="Times New Roman"/>
          <w:b/>
          <w:sz w:val="28"/>
          <w:szCs w:val="28"/>
        </w:rPr>
        <w:t xml:space="preserve"> </w:t>
      </w:r>
    </w:p>
    <w:p w14:paraId="22C05937" w14:textId="13C457D0" w:rsidR="004C358B" w:rsidRPr="004C358B" w:rsidRDefault="004C358B" w:rsidP="004C358B">
      <w:pPr>
        <w:spacing w:before="100" w:beforeAutospacing="1" w:after="100" w:afterAutospacing="1"/>
        <w:rPr>
          <w:rFonts w:ascii="Times New Roman" w:eastAsia="Times New Roman" w:hAnsi="Times New Roman" w:cs="Times New Roman"/>
        </w:rPr>
      </w:pPr>
      <w:r w:rsidRPr="004C358B">
        <w:rPr>
          <w:rFonts w:ascii="NimbusRomNo9L" w:eastAsia="Times New Roman" w:hAnsi="NimbusRomNo9L" w:cs="Times New Roman"/>
          <w:sz w:val="22"/>
          <w:szCs w:val="22"/>
        </w:rPr>
        <w:t>Sensory neurons encode features of the stimulus. One basic aspect of this is the temporal pattern of the input. By virtue of their intrinsic filtering properties, different neurons may prefer different temporal patterns. Using</w:t>
      </w:r>
      <w:ins w:id="12" w:author="Gabriel Carreira Mel" w:date="2020-05-07T14:46:00Z">
        <w:r w:rsidR="0063338E">
          <w:rPr>
            <w:rFonts w:ascii="NimbusRomNo9L" w:eastAsia="Times New Roman" w:hAnsi="NimbusRomNo9L" w:cs="Times New Roman"/>
            <w:sz w:val="22"/>
            <w:szCs w:val="22"/>
          </w:rPr>
          <w:t xml:space="preserve"> a</w:t>
        </w:r>
      </w:ins>
      <w:del w:id="13" w:author="Gabriel Carreira Mel" w:date="2020-05-07T14:46:00Z">
        <w:r w:rsidRPr="004C358B" w:rsidDel="0063338E">
          <w:rPr>
            <w:rFonts w:ascii="NimbusRomNo9L" w:eastAsia="Times New Roman" w:hAnsi="NimbusRomNo9L" w:cs="Times New Roman"/>
            <w:sz w:val="22"/>
            <w:szCs w:val="22"/>
          </w:rPr>
          <w:delText xml:space="preserve"> the</w:delText>
        </w:r>
      </w:del>
      <w:r w:rsidRPr="004C358B">
        <w:rPr>
          <w:rFonts w:ascii="NimbusRomNo9L" w:eastAsia="Times New Roman" w:hAnsi="NimbusRomNo9L" w:cs="Times New Roman"/>
          <w:sz w:val="22"/>
          <w:szCs w:val="22"/>
        </w:rPr>
        <w:t xml:space="preserve"> single compartmental model</w:t>
      </w:r>
      <w:ins w:id="14" w:author="Gabriel Carreira Mel" w:date="2020-05-07T14:46:00Z">
        <w:r w:rsidR="0063338E">
          <w:rPr>
            <w:rFonts w:ascii="NimbusRomNo9L" w:eastAsia="Times New Roman" w:hAnsi="NimbusRomNo9L" w:cs="Times New Roman"/>
            <w:sz w:val="22"/>
            <w:szCs w:val="22"/>
          </w:rPr>
          <w:t xml:space="preserve"> </w:t>
        </w:r>
      </w:ins>
      <w:del w:id="15" w:author="Gabriel Carreira Mel" w:date="2020-05-07T14:46:00Z">
        <w:r w:rsidRPr="004C358B" w:rsidDel="0063338E">
          <w:rPr>
            <w:rFonts w:ascii="NimbusRomNo9L" w:eastAsia="Times New Roman" w:hAnsi="NimbusRomNo9L" w:cs="Times New Roman"/>
            <w:sz w:val="22"/>
            <w:szCs w:val="22"/>
          </w:rPr>
          <w:delText xml:space="preserve">s you created last week </w:delText>
        </w:r>
      </w:del>
      <w:r w:rsidRPr="004C358B">
        <w:rPr>
          <w:rFonts w:ascii="NimbusRomNo9L" w:eastAsia="Times New Roman" w:hAnsi="NimbusRomNo9L" w:cs="Times New Roman"/>
          <w:sz w:val="22"/>
          <w:szCs w:val="22"/>
        </w:rPr>
        <w:t xml:space="preserve">we will investigate the temporal features and the nonlinear amplification (nonlinearity) preferred by </w:t>
      </w:r>
      <w:del w:id="16" w:author="Gabriel Carreira Mel" w:date="2020-05-07T15:10:00Z">
        <w:r w:rsidRPr="004C358B" w:rsidDel="005F0889">
          <w:rPr>
            <w:rFonts w:ascii="NimbusRomNo9L" w:eastAsia="Times New Roman" w:hAnsi="NimbusRomNo9L" w:cs="Times New Roman"/>
            <w:sz w:val="22"/>
            <w:szCs w:val="22"/>
          </w:rPr>
          <w:delText>different types</w:delText>
        </w:r>
      </w:del>
      <w:ins w:id="17" w:author="Gabriel Carreira Mel" w:date="2020-05-07T15:10:00Z">
        <w:r w:rsidR="005F0889">
          <w:rPr>
            <w:rFonts w:ascii="NimbusRomNo9L" w:eastAsia="Times New Roman" w:hAnsi="NimbusRomNo9L" w:cs="Times New Roman"/>
            <w:sz w:val="22"/>
            <w:szCs w:val="22"/>
          </w:rPr>
          <w:t>one type</w:t>
        </w:r>
      </w:ins>
      <w:r w:rsidRPr="004C358B">
        <w:rPr>
          <w:rFonts w:ascii="NimbusRomNo9L" w:eastAsia="Times New Roman" w:hAnsi="NimbusRomNo9L" w:cs="Times New Roman"/>
          <w:sz w:val="22"/>
          <w:szCs w:val="22"/>
        </w:rPr>
        <w:t xml:space="preserve"> of neuron</w:t>
      </w:r>
      <w:del w:id="18" w:author="Gabriel Carreira Mel" w:date="2020-05-07T15:10:00Z">
        <w:r w:rsidRPr="004C358B" w:rsidDel="005F0889">
          <w:rPr>
            <w:rFonts w:ascii="NimbusRomNo9L" w:eastAsia="Times New Roman" w:hAnsi="NimbusRomNo9L" w:cs="Times New Roman"/>
            <w:sz w:val="22"/>
            <w:szCs w:val="22"/>
          </w:rPr>
          <w:delText>s</w:delText>
        </w:r>
      </w:del>
      <w:r w:rsidRPr="004C358B">
        <w:rPr>
          <w:rFonts w:ascii="NimbusRomNo9L" w:eastAsia="Times New Roman" w:hAnsi="NimbusRomNo9L" w:cs="Times New Roman"/>
          <w:sz w:val="22"/>
          <w:szCs w:val="22"/>
        </w:rPr>
        <w:t xml:space="preserve">. </w:t>
      </w:r>
    </w:p>
    <w:p w14:paraId="482B44E2" w14:textId="3A808BA3" w:rsidR="004C358B" w:rsidRPr="004C358B" w:rsidRDefault="00534C6F" w:rsidP="00AE7F37">
      <w:pPr>
        <w:pStyle w:val="Heading2"/>
        <w:rPr>
          <w:rFonts w:ascii="Times New Roman" w:eastAsia="Times New Roman" w:hAnsi="Times New Roman" w:cs="Times New Roman"/>
          <w:b/>
        </w:rPr>
      </w:pPr>
      <w:bookmarkStart w:id="19" w:name="_Toc6068375"/>
      <w:r>
        <w:rPr>
          <w:rFonts w:ascii="NimbusRomNo9L" w:eastAsia="Times New Roman" w:hAnsi="NimbusRomNo9L" w:cs="Times New Roman"/>
          <w:b/>
        </w:rPr>
        <w:t>1</w:t>
      </w:r>
      <w:r w:rsidR="004C358B" w:rsidRPr="004C358B">
        <w:rPr>
          <w:rFonts w:ascii="NimbusRomNo9L" w:eastAsia="Times New Roman" w:hAnsi="NimbusRomNo9L" w:cs="Times New Roman"/>
          <w:b/>
        </w:rPr>
        <w:t xml:space="preserve">.1 Adaptive gain scaling in the </w:t>
      </w:r>
      <w:proofErr w:type="spellStart"/>
      <w:r w:rsidR="004C358B" w:rsidRPr="004C358B">
        <w:rPr>
          <w:rFonts w:ascii="NimbusRomNo9L" w:eastAsia="Times New Roman" w:hAnsi="NimbusRomNo9L" w:cs="Times New Roman"/>
          <w:b/>
        </w:rPr>
        <w:t>hodgkin-huxley</w:t>
      </w:r>
      <w:proofErr w:type="spellEnd"/>
      <w:r w:rsidR="004C358B" w:rsidRPr="004C358B">
        <w:rPr>
          <w:rFonts w:ascii="NimbusRomNo9L" w:eastAsia="Times New Roman" w:hAnsi="NimbusRomNo9L" w:cs="Times New Roman"/>
          <w:b/>
        </w:rPr>
        <w:t xml:space="preserve"> model</w:t>
      </w:r>
      <w:bookmarkEnd w:id="19"/>
      <w:r w:rsidR="004C358B" w:rsidRPr="004C358B">
        <w:rPr>
          <w:rFonts w:ascii="NimbusRomNo9L" w:eastAsia="Times New Roman" w:hAnsi="NimbusRomNo9L" w:cs="Times New Roman"/>
          <w:b/>
        </w:rPr>
        <w:t xml:space="preserve"> </w:t>
      </w:r>
    </w:p>
    <w:p w14:paraId="3EFE6AE4" w14:textId="119C1DA0" w:rsidR="004C358B" w:rsidRPr="004C358B" w:rsidRDefault="004C358B" w:rsidP="004C358B">
      <w:pPr>
        <w:spacing w:before="100" w:beforeAutospacing="1" w:after="100" w:afterAutospacing="1"/>
        <w:rPr>
          <w:rFonts w:ascii="Times New Roman" w:eastAsia="Times New Roman" w:hAnsi="Times New Roman" w:cs="Times New Roman"/>
        </w:rPr>
      </w:pPr>
      <w:del w:id="20" w:author="Gabriel Carreira Mel" w:date="2020-05-07T14:46:00Z">
        <w:r w:rsidRPr="004C358B" w:rsidDel="00603571">
          <w:rPr>
            <w:rFonts w:ascii="NimbusRomNo9L" w:eastAsia="Times New Roman" w:hAnsi="NimbusRomNo9L" w:cs="Times New Roman"/>
            <w:sz w:val="22"/>
            <w:szCs w:val="22"/>
          </w:rPr>
          <w:delText>Next, w</w:delText>
        </w:r>
      </w:del>
      <w:ins w:id="21" w:author="Gabriel Carreira Mel" w:date="2020-05-07T14:46:00Z">
        <w:r w:rsidR="00603571">
          <w:rPr>
            <w:rFonts w:ascii="NimbusRomNo9L" w:eastAsia="Times New Roman" w:hAnsi="NimbusRomNo9L" w:cs="Times New Roman"/>
            <w:sz w:val="22"/>
            <w:szCs w:val="22"/>
          </w:rPr>
          <w:t>W</w:t>
        </w:r>
      </w:ins>
      <w:r w:rsidRPr="004C358B">
        <w:rPr>
          <w:rFonts w:ascii="NimbusRomNo9L" w:eastAsia="Times New Roman" w:hAnsi="NimbusRomNo9L" w:cs="Times New Roman"/>
          <w:sz w:val="22"/>
          <w:szCs w:val="22"/>
        </w:rPr>
        <w:t>e will investigate whether or not known single neuron mechanisms are sufficient to give rise to adaptive changes in gain that occur automatically when the input changes. To do this, we will use the Hodgkin-Huxley (HH) simulation. For treatments on the spike-triggered average of the HH neuron, see [</w:t>
      </w:r>
      <w:del w:id="22" w:author="Gabriel Carreira Mel" w:date="2020-05-07T14:47:00Z">
        <w:r w:rsidRPr="004C358B" w:rsidDel="00AF02B1">
          <w:rPr>
            <w:rFonts w:ascii="NimbusRomNo9L" w:eastAsia="Times New Roman" w:hAnsi="NimbusRomNo9L" w:cs="Times New Roman"/>
            <w:sz w:val="22"/>
            <w:szCs w:val="22"/>
          </w:rPr>
          <w:delText xml:space="preserve">3, </w:delText>
        </w:r>
      </w:del>
      <w:r w:rsidRPr="004C358B">
        <w:rPr>
          <w:rFonts w:ascii="NimbusRomNo9L" w:eastAsia="Times New Roman" w:hAnsi="NimbusRomNo9L" w:cs="Times New Roman"/>
          <w:sz w:val="22"/>
          <w:szCs w:val="22"/>
        </w:rPr>
        <w:t>1</w:t>
      </w:r>
      <w:ins w:id="23" w:author="Gabriel Carreira Mel" w:date="2020-05-07T14:48:00Z">
        <w:r w:rsidR="00AF02B1">
          <w:rPr>
            <w:rFonts w:ascii="NimbusRomNo9L" w:eastAsia="Times New Roman" w:hAnsi="NimbusRomNo9L" w:cs="Times New Roman"/>
            <w:sz w:val="22"/>
            <w:szCs w:val="22"/>
          </w:rPr>
          <w:t>, 2</w:t>
        </w:r>
      </w:ins>
      <w:r w:rsidRPr="004C358B">
        <w:rPr>
          <w:rFonts w:ascii="NimbusRomNo9L" w:eastAsia="Times New Roman" w:hAnsi="NimbusRomNo9L" w:cs="Times New Roman"/>
          <w:sz w:val="22"/>
          <w:szCs w:val="22"/>
        </w:rPr>
        <w:t xml:space="preserve">]. The simulation you will be running was published by </w:t>
      </w:r>
      <w:proofErr w:type="spellStart"/>
      <w:r w:rsidRPr="004C358B">
        <w:rPr>
          <w:rFonts w:ascii="NimbusRomNo9L" w:eastAsia="Times New Roman" w:hAnsi="NimbusRomNo9L" w:cs="Times New Roman"/>
          <w:sz w:val="22"/>
          <w:szCs w:val="22"/>
        </w:rPr>
        <w:t>Mease</w:t>
      </w:r>
      <w:proofErr w:type="spellEnd"/>
      <w:r w:rsidRPr="004C358B">
        <w:rPr>
          <w:rFonts w:ascii="NimbusRomNo9L" w:eastAsia="Times New Roman" w:hAnsi="NimbusRomNo9L" w:cs="Times New Roman"/>
          <w:sz w:val="22"/>
          <w:szCs w:val="22"/>
        </w:rPr>
        <w:t xml:space="preserve"> et. al. [</w:t>
      </w:r>
      <w:ins w:id="24" w:author="Gabriel Carreira Mel" w:date="2020-05-07T14:48:00Z">
        <w:r w:rsidR="00AF02B1">
          <w:rPr>
            <w:rFonts w:ascii="NimbusRomNo9L" w:eastAsia="Times New Roman" w:hAnsi="NimbusRomNo9L" w:cs="Times New Roman"/>
            <w:sz w:val="22"/>
            <w:szCs w:val="22"/>
          </w:rPr>
          <w:t>3</w:t>
        </w:r>
      </w:ins>
      <w:del w:id="25" w:author="Gabriel Carreira Mel" w:date="2020-05-07T14:48:00Z">
        <w:r w:rsidRPr="004C358B" w:rsidDel="00AF02B1">
          <w:rPr>
            <w:rFonts w:ascii="NimbusRomNo9L" w:eastAsia="Times New Roman" w:hAnsi="NimbusRomNo9L" w:cs="Times New Roman"/>
            <w:sz w:val="22"/>
            <w:szCs w:val="22"/>
          </w:rPr>
          <w:delText>4</w:delText>
        </w:r>
      </w:del>
      <w:r w:rsidRPr="004C358B">
        <w:rPr>
          <w:rFonts w:ascii="NimbusRomNo9L" w:eastAsia="Times New Roman" w:hAnsi="NimbusRomNo9L" w:cs="Times New Roman"/>
          <w:sz w:val="22"/>
          <w:szCs w:val="22"/>
        </w:rPr>
        <w:t xml:space="preserve">] (you should read that paper so that you know what to expect). </w:t>
      </w:r>
    </w:p>
    <w:p w14:paraId="41579009" w14:textId="2B5A9EBA" w:rsidR="004C358B" w:rsidRPr="004C358B" w:rsidRDefault="004C358B" w:rsidP="004C358B">
      <w:pPr>
        <w:spacing w:before="100" w:beforeAutospacing="1" w:after="100" w:afterAutospacing="1"/>
        <w:rPr>
          <w:rFonts w:ascii="Times New Roman" w:eastAsia="Times New Roman" w:hAnsi="Times New Roman" w:cs="Times New Roman"/>
        </w:rPr>
      </w:pPr>
      <w:r w:rsidRPr="004C358B">
        <w:rPr>
          <w:rFonts w:ascii="NimbusRomNo9L" w:eastAsia="Times New Roman" w:hAnsi="NimbusRomNo9L" w:cs="Times New Roman"/>
          <w:sz w:val="22"/>
          <w:szCs w:val="22"/>
        </w:rPr>
        <w:t xml:space="preserve">Again, the basic goal is we would like to understand what single neuron mechanisms could give rise to gain scaling. Specifically, we will simulate a Hodgkin-Huxley neuron in response to different current fluctuations (by varying the standard deviation of the injected current, just as we did in the integrate-and-fire neuron). We will then compute linear filters and nonlinearities (so, LN models) under these different conditions to see how they change. </w:t>
      </w:r>
    </w:p>
    <w:p w14:paraId="0276072A" w14:textId="77777777" w:rsidR="00942CBE" w:rsidRDefault="004C358B" w:rsidP="004C358B">
      <w:pPr>
        <w:spacing w:before="100" w:beforeAutospacing="1" w:after="100" w:afterAutospacing="1"/>
        <w:rPr>
          <w:rFonts w:ascii="NimbusRomNo9L" w:eastAsia="Times New Roman" w:hAnsi="NimbusRomNo9L" w:cs="Times New Roman"/>
          <w:sz w:val="22"/>
          <w:szCs w:val="22"/>
        </w:rPr>
      </w:pPr>
      <w:r w:rsidRPr="004C358B">
        <w:rPr>
          <w:rFonts w:ascii="NimbusRomNo9L" w:eastAsia="Times New Roman" w:hAnsi="NimbusRomNo9L" w:cs="Times New Roman"/>
          <w:sz w:val="22"/>
          <w:szCs w:val="22"/>
        </w:rPr>
        <w:t xml:space="preserve">You can use the provided </w:t>
      </w:r>
      <w:proofErr w:type="spellStart"/>
      <w:r w:rsidRPr="004C358B">
        <w:rPr>
          <w:rFonts w:ascii="NimbusMonL-Regu-Extend_850" w:eastAsia="Times New Roman" w:hAnsi="NimbusMonL-Regu-Extend_850" w:cs="Times New Roman"/>
          <w:sz w:val="22"/>
          <w:szCs w:val="22"/>
        </w:rPr>
        <w:t>sta</w:t>
      </w:r>
      <w:r w:rsidR="00B54FD8">
        <w:rPr>
          <w:rFonts w:ascii="NimbusMonL-Regu-Extend_850" w:eastAsia="Times New Roman" w:hAnsi="NimbusMonL-Regu-Extend_850" w:cs="Times New Roman"/>
          <w:sz w:val="22"/>
          <w:szCs w:val="22"/>
        </w:rPr>
        <w:t>_</w:t>
      </w:r>
      <w:r w:rsidRPr="004C358B">
        <w:rPr>
          <w:rFonts w:ascii="NimbusMonL-Regu-Extend_850" w:eastAsia="Times New Roman" w:hAnsi="NimbusMonL-Regu-Extend_850" w:cs="Times New Roman"/>
          <w:sz w:val="22"/>
          <w:szCs w:val="22"/>
        </w:rPr>
        <w:t>hh.m</w:t>
      </w:r>
      <w:proofErr w:type="spellEnd"/>
      <w:r w:rsidRPr="004C358B">
        <w:rPr>
          <w:rFonts w:ascii="NimbusMonL-Regu-Extend_850" w:eastAsia="Times New Roman" w:hAnsi="NimbusMonL-Regu-Extend_850" w:cs="Times New Roman"/>
          <w:sz w:val="22"/>
          <w:szCs w:val="22"/>
        </w:rPr>
        <w:t xml:space="preserve"> </w:t>
      </w:r>
      <w:r w:rsidRPr="004C358B">
        <w:rPr>
          <w:rFonts w:ascii="NimbusRomNo9L" w:eastAsia="Times New Roman" w:hAnsi="NimbusRomNo9L" w:cs="Times New Roman"/>
          <w:sz w:val="22"/>
          <w:szCs w:val="22"/>
        </w:rPr>
        <w:t xml:space="preserve">template as a guide. </w:t>
      </w:r>
    </w:p>
    <w:p w14:paraId="573D6FA0" w14:textId="6E9F7C8F" w:rsidR="004C358B" w:rsidRPr="00534C6F" w:rsidRDefault="004C358B" w:rsidP="004C358B">
      <w:pPr>
        <w:spacing w:before="100" w:beforeAutospacing="1" w:after="100" w:afterAutospacing="1"/>
        <w:rPr>
          <w:rFonts w:ascii="Times New Roman" w:eastAsia="Times New Roman" w:hAnsi="Times New Roman" w:cs="Times New Roman"/>
          <w:b/>
          <w:bCs/>
        </w:rPr>
      </w:pPr>
      <w:r w:rsidRPr="00534C6F">
        <w:rPr>
          <w:rFonts w:ascii="NimbusRomNo9L" w:eastAsia="Times New Roman" w:hAnsi="NimbusRomNo9L" w:cs="Times New Roman"/>
          <w:b/>
          <w:bCs/>
          <w:sz w:val="22"/>
          <w:szCs w:val="22"/>
        </w:rPr>
        <w:t xml:space="preserve">Gain scaling in the Hodgkin-Huxley neuron </w:t>
      </w:r>
    </w:p>
    <w:p w14:paraId="6AF03C77" w14:textId="77777777" w:rsidR="004C358B" w:rsidRPr="004C358B" w:rsidRDefault="004C358B" w:rsidP="004C358B">
      <w:pPr>
        <w:numPr>
          <w:ilvl w:val="0"/>
          <w:numId w:val="6"/>
        </w:numPr>
        <w:spacing w:before="100" w:beforeAutospacing="1" w:after="100" w:afterAutospacing="1"/>
        <w:rPr>
          <w:rFonts w:ascii="NimbusRomNo9L" w:eastAsia="Times New Roman" w:hAnsi="NimbusRomNo9L" w:cs="Times New Roman"/>
          <w:sz w:val="22"/>
          <w:szCs w:val="22"/>
        </w:rPr>
      </w:pPr>
      <w:r w:rsidRPr="004C358B">
        <w:rPr>
          <w:rFonts w:ascii="NimbusRomNo9L" w:eastAsia="Times New Roman" w:hAnsi="NimbusRomNo9L" w:cs="Times New Roman"/>
          <w:sz w:val="22"/>
          <w:szCs w:val="22"/>
        </w:rPr>
        <w:t>The template provided simulates a Hodgkin-Huxley neuron, and fits a linear-nonlinear model to the response of the simulated neuron. Choose a length of simulation (</w:t>
      </w:r>
      <w:r w:rsidRPr="004C358B">
        <w:rPr>
          <w:rFonts w:ascii="NimbusMonL-Regu-Extend_850" w:eastAsia="Times New Roman" w:hAnsi="NimbusMonL-Regu-Extend_850" w:cs="Times New Roman"/>
          <w:sz w:val="22"/>
          <w:szCs w:val="22"/>
        </w:rPr>
        <w:t>T</w:t>
      </w:r>
      <w:r w:rsidRPr="004C358B">
        <w:rPr>
          <w:rFonts w:ascii="NimbusRomNo9L" w:eastAsia="Times New Roman" w:hAnsi="NimbusRomNo9L" w:cs="Times New Roman"/>
          <w:sz w:val="22"/>
          <w:szCs w:val="22"/>
        </w:rPr>
        <w:t xml:space="preserve">) and injected noise strength (standard deviation, </w:t>
      </w:r>
      <w:r w:rsidRPr="004C358B">
        <w:rPr>
          <w:rFonts w:ascii="NimbusMonL-Regu-Extend_850" w:eastAsia="Times New Roman" w:hAnsi="NimbusMonL-Regu-Extend_850" w:cs="Times New Roman"/>
          <w:sz w:val="22"/>
          <w:szCs w:val="22"/>
        </w:rPr>
        <w:t>I sigma</w:t>
      </w:r>
      <w:r w:rsidRPr="004C358B">
        <w:rPr>
          <w:rFonts w:ascii="NimbusRomNo9L" w:eastAsia="Times New Roman" w:hAnsi="NimbusRomNo9L" w:cs="Times New Roman"/>
          <w:sz w:val="22"/>
          <w:szCs w:val="22"/>
        </w:rPr>
        <w:t xml:space="preserve">) to use. The longer the simulation, the more time it will take to compute. Start small and increase the length depending on how long you want to wait–something in the range of 1000-100000 seconds should be good. </w:t>
      </w:r>
    </w:p>
    <w:p w14:paraId="1D4C9E4A" w14:textId="77777777" w:rsidR="004C358B" w:rsidRPr="004C358B" w:rsidRDefault="004C358B" w:rsidP="004C358B">
      <w:pPr>
        <w:numPr>
          <w:ilvl w:val="0"/>
          <w:numId w:val="6"/>
        </w:numPr>
        <w:spacing w:before="100" w:beforeAutospacing="1" w:after="100" w:afterAutospacing="1"/>
        <w:rPr>
          <w:rFonts w:ascii="NimbusRomNo9L" w:eastAsia="Times New Roman" w:hAnsi="NimbusRomNo9L" w:cs="Times New Roman"/>
          <w:sz w:val="22"/>
          <w:szCs w:val="22"/>
        </w:rPr>
      </w:pPr>
      <w:r w:rsidRPr="004C358B">
        <w:rPr>
          <w:rFonts w:ascii="NimbusRomNo9L" w:eastAsia="Times New Roman" w:hAnsi="NimbusRomNo9L" w:cs="Times New Roman"/>
          <w:sz w:val="22"/>
          <w:szCs w:val="22"/>
        </w:rPr>
        <w:t xml:space="preserve">The code uses a loop to compute the spike-triggered average of the Hodgkin-Huxley neuron. For the integrate and fire neuron, spike times were well defined (by when the neuron crossed threshold). For the Hodgkin-Huxley neuron, you will need to identify spike times directly from the voltage trace (by identifying peaks in the voltage). To do this, use the provided </w:t>
      </w:r>
      <w:proofErr w:type="spellStart"/>
      <w:r w:rsidRPr="004C358B">
        <w:rPr>
          <w:rFonts w:ascii="NimbusMonL-Regu-Extend_850" w:eastAsia="Times New Roman" w:hAnsi="NimbusMonL-Regu-Extend_850" w:cs="Times New Roman"/>
          <w:sz w:val="22"/>
          <w:szCs w:val="22"/>
        </w:rPr>
        <w:t>peakdet</w:t>
      </w:r>
      <w:proofErr w:type="spellEnd"/>
      <w:r w:rsidRPr="004C358B">
        <w:rPr>
          <w:rFonts w:ascii="NimbusMonL-Regu-Extend_850" w:eastAsia="Times New Roman" w:hAnsi="NimbusMonL-Regu-Extend_850" w:cs="Times New Roman"/>
          <w:sz w:val="22"/>
          <w:szCs w:val="22"/>
        </w:rPr>
        <w:t xml:space="preserve"> </w:t>
      </w:r>
      <w:r w:rsidRPr="004C358B">
        <w:rPr>
          <w:rFonts w:ascii="NimbusRomNo9L" w:eastAsia="Times New Roman" w:hAnsi="NimbusRomNo9L" w:cs="Times New Roman"/>
          <w:sz w:val="22"/>
          <w:szCs w:val="22"/>
        </w:rPr>
        <w:t xml:space="preserve">function. The </w:t>
      </w:r>
      <w:proofErr w:type="spellStart"/>
      <w:r w:rsidRPr="004C358B">
        <w:rPr>
          <w:rFonts w:ascii="NimbusMonL-Regu-Extend_850" w:eastAsia="Times New Roman" w:hAnsi="NimbusMonL-Regu-Extend_850" w:cs="Times New Roman"/>
          <w:sz w:val="22"/>
          <w:szCs w:val="22"/>
        </w:rPr>
        <w:t>peakdet</w:t>
      </w:r>
      <w:proofErr w:type="spellEnd"/>
      <w:r w:rsidRPr="004C358B">
        <w:rPr>
          <w:rFonts w:ascii="NimbusMonL-Regu-Extend_850" w:eastAsia="Times New Roman" w:hAnsi="NimbusMonL-Regu-Extend_850" w:cs="Times New Roman"/>
          <w:sz w:val="22"/>
          <w:szCs w:val="22"/>
        </w:rPr>
        <w:t xml:space="preserve"> </w:t>
      </w:r>
      <w:r w:rsidRPr="004C358B">
        <w:rPr>
          <w:rFonts w:ascii="NimbusRomNo9L" w:eastAsia="Times New Roman" w:hAnsi="NimbusRomNo9L" w:cs="Times New Roman"/>
          <w:sz w:val="22"/>
          <w:szCs w:val="22"/>
        </w:rPr>
        <w:t xml:space="preserve">function identifies peaks in a provided signal that are larger than some delta, which is a parameter you must provide to the function. Decide on a value for the delta parameter that will robustly identify spikes. Verify that the spike detection is working properly. </w:t>
      </w:r>
    </w:p>
    <w:p w14:paraId="1F613681" w14:textId="777A694A" w:rsidR="004C358B" w:rsidRPr="004C358B" w:rsidRDefault="004C358B" w:rsidP="004C358B">
      <w:pPr>
        <w:numPr>
          <w:ilvl w:val="0"/>
          <w:numId w:val="6"/>
        </w:numPr>
        <w:spacing w:before="100" w:beforeAutospacing="1" w:after="100" w:afterAutospacing="1"/>
        <w:rPr>
          <w:rFonts w:ascii="NimbusRomNo9L" w:eastAsia="Times New Roman" w:hAnsi="NimbusRomNo9L" w:cs="Times New Roman"/>
          <w:sz w:val="22"/>
          <w:szCs w:val="22"/>
        </w:rPr>
      </w:pPr>
      <w:r w:rsidRPr="004C358B">
        <w:rPr>
          <w:rFonts w:ascii="NimbusRomNo9L" w:eastAsia="Times New Roman" w:hAnsi="NimbusRomNo9L" w:cs="Times New Roman"/>
          <w:b/>
          <w:sz w:val="22"/>
          <w:szCs w:val="22"/>
        </w:rPr>
        <w:lastRenderedPageBreak/>
        <w:t>Question 1 [2 pts]:</w:t>
      </w:r>
      <w:r w:rsidRPr="004C358B">
        <w:rPr>
          <w:rFonts w:ascii="NimbusRomNo9L" w:eastAsia="Times New Roman" w:hAnsi="NimbusRomNo9L" w:cs="Times New Roman"/>
          <w:sz w:val="22"/>
          <w:szCs w:val="22"/>
        </w:rPr>
        <w:t xml:space="preserve"> The provided code will compute and plot the STA and nonlinearity (parts of the LN model). What</w:t>
      </w:r>
      <w:r w:rsidR="00845585">
        <w:rPr>
          <w:rFonts w:ascii="NimbusRomNo9L" w:eastAsia="Times New Roman" w:hAnsi="NimbusRomNo9L" w:cs="Times New Roman"/>
          <w:sz w:val="22"/>
          <w:szCs w:val="22"/>
        </w:rPr>
        <w:t xml:space="preserve"> is the shape (monophasic, biphasic or other) of</w:t>
      </w:r>
      <w:r w:rsidRPr="004C358B">
        <w:rPr>
          <w:rFonts w:ascii="NimbusRomNo9L" w:eastAsia="Times New Roman" w:hAnsi="NimbusRomNo9L" w:cs="Times New Roman"/>
          <w:sz w:val="22"/>
          <w:szCs w:val="22"/>
        </w:rPr>
        <w:t xml:space="preserve"> the STA of the Hodgkin-Huxley model</w:t>
      </w:r>
      <w:r w:rsidR="00693B28">
        <w:rPr>
          <w:rFonts w:ascii="NimbusRomNo9L" w:eastAsia="Times New Roman" w:hAnsi="NimbusRomNo9L" w:cs="Times New Roman"/>
          <w:sz w:val="22"/>
          <w:szCs w:val="22"/>
        </w:rPr>
        <w:t>, and would this suggest a sustained or transient response to a step input</w:t>
      </w:r>
      <w:r w:rsidR="002868D7">
        <w:rPr>
          <w:rFonts w:ascii="NimbusRomNo9L" w:eastAsia="Times New Roman" w:hAnsi="NimbusRomNo9L" w:cs="Times New Roman"/>
          <w:sz w:val="22"/>
          <w:szCs w:val="22"/>
        </w:rPr>
        <w:t xml:space="preserve"> (you don</w:t>
      </w:r>
      <w:r w:rsidR="002868D7">
        <w:rPr>
          <w:rFonts w:ascii="NimbusRomNo9L" w:eastAsia="Times New Roman" w:hAnsi="NimbusRomNo9L" w:cs="Times New Roman" w:hint="eastAsia"/>
          <w:sz w:val="22"/>
          <w:szCs w:val="22"/>
        </w:rPr>
        <w:t>’</w:t>
      </w:r>
      <w:r w:rsidR="002868D7">
        <w:rPr>
          <w:rFonts w:ascii="NimbusRomNo9L" w:eastAsia="Times New Roman" w:hAnsi="NimbusRomNo9L" w:cs="Times New Roman"/>
          <w:sz w:val="22"/>
          <w:szCs w:val="22"/>
        </w:rPr>
        <w:t>t have to simulate a step input</w:t>
      </w:r>
      <w:proofErr w:type="gramStart"/>
      <w:r w:rsidR="002868D7">
        <w:rPr>
          <w:rFonts w:ascii="NimbusRomNo9L" w:eastAsia="Times New Roman" w:hAnsi="NimbusRomNo9L" w:cs="Times New Roman"/>
          <w:sz w:val="22"/>
          <w:szCs w:val="22"/>
        </w:rPr>
        <w:t xml:space="preserve">) </w:t>
      </w:r>
      <w:r w:rsidRPr="004C358B">
        <w:rPr>
          <w:rFonts w:ascii="NimbusRomNo9L" w:eastAsia="Times New Roman" w:hAnsi="NimbusRomNo9L" w:cs="Times New Roman"/>
          <w:sz w:val="22"/>
          <w:szCs w:val="22"/>
        </w:rPr>
        <w:t>?</w:t>
      </w:r>
      <w:proofErr w:type="gramEnd"/>
      <w:r w:rsidRPr="004C358B">
        <w:rPr>
          <w:rFonts w:ascii="NimbusRomNo9L" w:eastAsia="Times New Roman" w:hAnsi="NimbusRomNo9L" w:cs="Times New Roman"/>
          <w:sz w:val="22"/>
          <w:szCs w:val="22"/>
        </w:rPr>
        <w:t xml:space="preserve"> </w:t>
      </w:r>
      <w:r w:rsidR="003B6385" w:rsidRPr="004C358B">
        <w:rPr>
          <w:rFonts w:ascii="NimbusRomNo9L" w:eastAsia="Times New Roman" w:hAnsi="NimbusRomNo9L" w:cs="Times New Roman"/>
          <w:sz w:val="22"/>
          <w:szCs w:val="22"/>
        </w:rPr>
        <w:t>What is the qualitative shape of the nonlinearity?</w:t>
      </w:r>
    </w:p>
    <w:p w14:paraId="087724B0" w14:textId="53A24C64" w:rsidR="007056C7" w:rsidRDefault="004C358B" w:rsidP="004C358B">
      <w:pPr>
        <w:numPr>
          <w:ilvl w:val="0"/>
          <w:numId w:val="6"/>
        </w:numPr>
        <w:spacing w:before="100" w:beforeAutospacing="1" w:after="100" w:afterAutospacing="1"/>
        <w:rPr>
          <w:rFonts w:ascii="NimbusRomNo9L" w:eastAsia="Times New Roman" w:hAnsi="NimbusRomNo9L" w:cs="Times New Roman"/>
          <w:sz w:val="22"/>
          <w:szCs w:val="22"/>
        </w:rPr>
      </w:pPr>
      <w:r w:rsidRPr="004C358B">
        <w:rPr>
          <w:rFonts w:ascii="NimbusRomNo9L" w:eastAsia="Times New Roman" w:hAnsi="NimbusRomNo9L" w:cs="Times New Roman"/>
          <w:b/>
          <w:sz w:val="22"/>
          <w:szCs w:val="22"/>
        </w:rPr>
        <w:t xml:space="preserve">Question </w:t>
      </w:r>
      <w:r w:rsidR="00534C6F">
        <w:rPr>
          <w:rFonts w:ascii="NimbusRomNo9L" w:eastAsia="Times New Roman" w:hAnsi="NimbusRomNo9L" w:cs="Times New Roman"/>
          <w:b/>
          <w:sz w:val="22"/>
          <w:szCs w:val="22"/>
        </w:rPr>
        <w:t>2</w:t>
      </w:r>
      <w:r w:rsidRPr="004C358B">
        <w:rPr>
          <w:rFonts w:ascii="NimbusRomNo9L" w:eastAsia="Times New Roman" w:hAnsi="NimbusRomNo9L" w:cs="Times New Roman"/>
          <w:b/>
          <w:sz w:val="22"/>
          <w:szCs w:val="22"/>
        </w:rPr>
        <w:t xml:space="preserve"> [</w:t>
      </w:r>
      <w:r w:rsidR="00C90993">
        <w:rPr>
          <w:rFonts w:ascii="NimbusRomNo9L" w:eastAsia="Times New Roman" w:hAnsi="NimbusRomNo9L" w:cs="Times New Roman"/>
          <w:b/>
          <w:sz w:val="22"/>
          <w:szCs w:val="22"/>
        </w:rPr>
        <w:t>2</w:t>
      </w:r>
      <w:r w:rsidR="00C90993" w:rsidRPr="004C358B">
        <w:rPr>
          <w:rFonts w:ascii="NimbusRomNo9L" w:eastAsia="Times New Roman" w:hAnsi="NimbusRomNo9L" w:cs="Times New Roman"/>
          <w:b/>
          <w:sz w:val="22"/>
          <w:szCs w:val="22"/>
        </w:rPr>
        <w:t xml:space="preserve"> </w:t>
      </w:r>
      <w:r w:rsidRPr="004C358B">
        <w:rPr>
          <w:rFonts w:ascii="NimbusRomNo9L" w:eastAsia="Times New Roman" w:hAnsi="NimbusRomNo9L" w:cs="Times New Roman"/>
          <w:b/>
          <w:sz w:val="22"/>
          <w:szCs w:val="22"/>
        </w:rPr>
        <w:t>pts]:</w:t>
      </w:r>
      <w:r w:rsidRPr="004C358B">
        <w:rPr>
          <w:rFonts w:ascii="NimbusRomNo9L" w:eastAsia="Times New Roman" w:hAnsi="NimbusRomNo9L" w:cs="Times New Roman"/>
          <w:sz w:val="22"/>
          <w:szCs w:val="22"/>
        </w:rPr>
        <w:t xml:space="preserve"> Now, compute LN models again but this time in response to current injection with different standard deviation. </w:t>
      </w:r>
      <w:r w:rsidR="00C90993" w:rsidRPr="004C358B">
        <w:rPr>
          <w:rFonts w:ascii="NimbusRomNo9L" w:eastAsia="Times New Roman" w:hAnsi="NimbusRomNo9L" w:cs="Times New Roman"/>
          <w:sz w:val="22"/>
          <w:szCs w:val="22"/>
        </w:rPr>
        <w:t xml:space="preserve">Turn in </w:t>
      </w:r>
      <w:r w:rsidR="00C90993">
        <w:rPr>
          <w:rFonts w:ascii="NimbusRomNo9L" w:eastAsia="Times New Roman" w:hAnsi="NimbusRomNo9L" w:cs="Times New Roman"/>
          <w:sz w:val="22"/>
          <w:szCs w:val="22"/>
        </w:rPr>
        <w:t xml:space="preserve">two </w:t>
      </w:r>
      <w:r w:rsidR="00C90993" w:rsidRPr="004C358B">
        <w:rPr>
          <w:rFonts w:ascii="NimbusRomNo9L" w:eastAsia="Times New Roman" w:hAnsi="NimbusRomNo9L" w:cs="Times New Roman"/>
          <w:sz w:val="22"/>
          <w:szCs w:val="22"/>
        </w:rPr>
        <w:t>plots of LN models that you fit (filters and nonlinearities)</w:t>
      </w:r>
      <w:r w:rsidR="00C90993">
        <w:rPr>
          <w:rFonts w:ascii="NimbusRomNo9L" w:eastAsia="Times New Roman" w:hAnsi="NimbusRomNo9L" w:cs="Times New Roman"/>
          <w:sz w:val="22"/>
          <w:szCs w:val="22"/>
        </w:rPr>
        <w:t xml:space="preserve"> one created using high standard deviation input and one created with low variance input</w:t>
      </w:r>
      <w:r w:rsidR="00C90993" w:rsidRPr="004C358B">
        <w:rPr>
          <w:rFonts w:ascii="NimbusRomNo9L" w:eastAsia="Times New Roman" w:hAnsi="NimbusRomNo9L" w:cs="Times New Roman"/>
          <w:sz w:val="22"/>
          <w:szCs w:val="22"/>
        </w:rPr>
        <w:t xml:space="preserve">. </w:t>
      </w:r>
      <w:r w:rsidRPr="004C358B">
        <w:rPr>
          <w:rFonts w:ascii="NimbusRomNo9L" w:eastAsia="Times New Roman" w:hAnsi="NimbusRomNo9L" w:cs="Times New Roman"/>
          <w:sz w:val="22"/>
          <w:szCs w:val="22"/>
        </w:rPr>
        <w:t xml:space="preserve">Did the linear filter </w:t>
      </w:r>
      <w:r w:rsidR="00C90993">
        <w:rPr>
          <w:rFonts w:ascii="NimbusRomNo9L" w:eastAsia="Times New Roman" w:hAnsi="NimbusRomNo9L" w:cs="Times New Roman"/>
          <w:sz w:val="22"/>
          <w:szCs w:val="22"/>
        </w:rPr>
        <w:t xml:space="preserve">or </w:t>
      </w:r>
      <w:r w:rsidRPr="004C358B">
        <w:rPr>
          <w:rFonts w:ascii="NimbusRomNo9L" w:eastAsia="Times New Roman" w:hAnsi="NimbusRomNo9L" w:cs="Times New Roman"/>
          <w:sz w:val="22"/>
          <w:szCs w:val="22"/>
        </w:rPr>
        <w:t>nonlinearity</w:t>
      </w:r>
      <w:r w:rsidR="00C90993">
        <w:rPr>
          <w:rFonts w:ascii="NimbusRomNo9L" w:eastAsia="Times New Roman" w:hAnsi="NimbusRomNo9L" w:cs="Times New Roman"/>
          <w:sz w:val="22"/>
          <w:szCs w:val="22"/>
        </w:rPr>
        <w:t xml:space="preserve"> change</w:t>
      </w:r>
      <w:r w:rsidRPr="004C358B">
        <w:rPr>
          <w:rFonts w:ascii="NimbusRomNo9L" w:eastAsia="Times New Roman" w:hAnsi="NimbusRomNo9L" w:cs="Times New Roman"/>
          <w:sz w:val="22"/>
          <w:szCs w:val="22"/>
        </w:rPr>
        <w:t>? Describe these changes, if any, qualitatively.</w:t>
      </w:r>
      <w:r w:rsidR="00C90993">
        <w:rPr>
          <w:rFonts w:ascii="NimbusRomNo9L" w:eastAsia="Times New Roman" w:hAnsi="NimbusRomNo9L" w:cs="Times New Roman"/>
          <w:sz w:val="22"/>
          <w:szCs w:val="22"/>
        </w:rPr>
        <w:t xml:space="preserve"> D</w:t>
      </w:r>
      <w:r w:rsidR="00C90993" w:rsidRPr="004C358B">
        <w:rPr>
          <w:rFonts w:ascii="NimbusRomNo9L" w:eastAsia="Times New Roman" w:hAnsi="NimbusRomNo9L" w:cs="Times New Roman"/>
          <w:sz w:val="22"/>
          <w:szCs w:val="22"/>
        </w:rPr>
        <w:t>o you see evidence for gain scaling as a possible feature of the HH equations?</w:t>
      </w:r>
    </w:p>
    <w:p w14:paraId="3BBC83FC" w14:textId="4E7C207C" w:rsidR="004C358B" w:rsidRPr="004C358B" w:rsidRDefault="004C358B" w:rsidP="004C358B">
      <w:pPr>
        <w:numPr>
          <w:ilvl w:val="0"/>
          <w:numId w:val="6"/>
        </w:numPr>
        <w:spacing w:before="100" w:beforeAutospacing="1" w:after="100" w:afterAutospacing="1"/>
        <w:rPr>
          <w:rFonts w:ascii="NimbusRomNo9L" w:eastAsia="Times New Roman" w:hAnsi="NimbusRomNo9L" w:cs="Times New Roman"/>
          <w:sz w:val="22"/>
          <w:szCs w:val="22"/>
        </w:rPr>
      </w:pPr>
      <w:r w:rsidRPr="004C358B">
        <w:rPr>
          <w:rFonts w:ascii="NimbusRomNo9L" w:eastAsia="Times New Roman" w:hAnsi="NimbusRomNo9L" w:cs="Times New Roman"/>
          <w:b/>
          <w:sz w:val="22"/>
          <w:szCs w:val="22"/>
        </w:rPr>
        <w:t xml:space="preserve">Question </w:t>
      </w:r>
      <w:r w:rsidR="00534C6F">
        <w:rPr>
          <w:rFonts w:ascii="NimbusRomNo9L" w:eastAsia="Times New Roman" w:hAnsi="NimbusRomNo9L" w:cs="Times New Roman"/>
          <w:b/>
          <w:sz w:val="22"/>
          <w:szCs w:val="22"/>
        </w:rPr>
        <w:t>3</w:t>
      </w:r>
      <w:r w:rsidRPr="004C358B">
        <w:rPr>
          <w:rFonts w:ascii="NimbusRomNo9L" w:eastAsia="Times New Roman" w:hAnsi="NimbusRomNo9L" w:cs="Times New Roman"/>
          <w:b/>
          <w:sz w:val="22"/>
          <w:szCs w:val="22"/>
        </w:rPr>
        <w:t xml:space="preserve"> [2 pts]:</w:t>
      </w:r>
      <w:r w:rsidRPr="004C358B">
        <w:rPr>
          <w:rFonts w:ascii="NimbusRomNo9L" w:eastAsia="Times New Roman" w:hAnsi="NimbusRomNo9L" w:cs="Times New Roman"/>
          <w:sz w:val="22"/>
          <w:szCs w:val="22"/>
        </w:rPr>
        <w:t xml:space="preserve"> What are the advantages and disadvantages of having individual neurons perform their own gain scaling (as opposed to it being a network phenomenon, which is how we implemented it last week)? </w:t>
      </w:r>
    </w:p>
    <w:p w14:paraId="4A201F1B" w14:textId="77777777" w:rsidR="004C358B" w:rsidRPr="004C358B" w:rsidRDefault="004C358B" w:rsidP="00AE7F37">
      <w:pPr>
        <w:pStyle w:val="Heading1"/>
        <w:rPr>
          <w:rFonts w:ascii="Times New Roman" w:eastAsia="Times New Roman" w:hAnsi="Times New Roman" w:cs="Times New Roman"/>
          <w:b/>
        </w:rPr>
      </w:pPr>
      <w:bookmarkStart w:id="26" w:name="_Toc6068376"/>
      <w:r w:rsidRPr="004C358B">
        <w:rPr>
          <w:rFonts w:ascii="NimbusRomNo9L" w:eastAsia="Times New Roman" w:hAnsi="NimbusRomNo9L" w:cs="Times New Roman"/>
          <w:b/>
          <w:sz w:val="28"/>
          <w:szCs w:val="28"/>
        </w:rPr>
        <w:t>References</w:t>
      </w:r>
      <w:bookmarkEnd w:id="26"/>
      <w:r w:rsidRPr="004C358B">
        <w:rPr>
          <w:rFonts w:ascii="NimbusRomNo9L" w:eastAsia="Times New Roman" w:hAnsi="NimbusRomNo9L" w:cs="Times New Roman"/>
          <w:b/>
          <w:sz w:val="28"/>
          <w:szCs w:val="28"/>
        </w:rPr>
        <w:t xml:space="preserve"> </w:t>
      </w:r>
    </w:p>
    <w:p w14:paraId="4D56305D" w14:textId="31467226" w:rsidR="004C358B" w:rsidRPr="004C358B" w:rsidRDefault="004C358B" w:rsidP="004C358B">
      <w:pPr>
        <w:spacing w:before="100" w:beforeAutospacing="1" w:after="100" w:afterAutospacing="1"/>
        <w:rPr>
          <w:rFonts w:ascii="Times New Roman" w:eastAsia="Times New Roman" w:hAnsi="Times New Roman" w:cs="Times New Roman"/>
        </w:rPr>
      </w:pPr>
      <w:r w:rsidRPr="004C358B">
        <w:rPr>
          <w:rFonts w:ascii="NimbusRomNo9L" w:eastAsia="Times New Roman" w:hAnsi="NimbusRomNo9L" w:cs="Times New Roman"/>
          <w:sz w:val="22"/>
          <w:szCs w:val="22"/>
        </w:rPr>
        <w:t xml:space="preserve">[1] Blaise </w:t>
      </w:r>
      <w:proofErr w:type="spellStart"/>
      <w:r w:rsidRPr="004C358B">
        <w:rPr>
          <w:rFonts w:ascii="NimbusRomNo9L" w:eastAsia="Times New Roman" w:hAnsi="NimbusRomNo9L" w:cs="Times New Roman"/>
          <w:sz w:val="22"/>
          <w:szCs w:val="22"/>
        </w:rPr>
        <w:t>Aguera</w:t>
      </w:r>
      <w:proofErr w:type="spellEnd"/>
      <w:r w:rsidRPr="004C358B">
        <w:rPr>
          <w:rFonts w:ascii="NimbusRomNo9L" w:eastAsia="Times New Roman" w:hAnsi="NimbusRomNo9L" w:cs="Times New Roman"/>
          <w:sz w:val="22"/>
          <w:szCs w:val="22"/>
        </w:rPr>
        <w:t xml:space="preserve"> y </w:t>
      </w:r>
      <w:proofErr w:type="spellStart"/>
      <w:r w:rsidRPr="004C358B">
        <w:rPr>
          <w:rFonts w:ascii="NimbusRomNo9L" w:eastAsia="Times New Roman" w:hAnsi="NimbusRomNo9L" w:cs="Times New Roman"/>
          <w:sz w:val="22"/>
          <w:szCs w:val="22"/>
        </w:rPr>
        <w:t>Arcas</w:t>
      </w:r>
      <w:proofErr w:type="spellEnd"/>
      <w:r w:rsidRPr="004C358B">
        <w:rPr>
          <w:rFonts w:ascii="NimbusRomNo9L" w:eastAsia="Times New Roman" w:hAnsi="NimbusRomNo9L" w:cs="Times New Roman"/>
          <w:sz w:val="22"/>
          <w:szCs w:val="22"/>
        </w:rPr>
        <w:t xml:space="preserve"> and Adrienne L </w:t>
      </w:r>
      <w:proofErr w:type="spellStart"/>
      <w:r w:rsidRPr="004C358B">
        <w:rPr>
          <w:rFonts w:ascii="NimbusRomNo9L" w:eastAsia="Times New Roman" w:hAnsi="NimbusRomNo9L" w:cs="Times New Roman"/>
          <w:sz w:val="22"/>
          <w:szCs w:val="22"/>
        </w:rPr>
        <w:t>Fairhall</w:t>
      </w:r>
      <w:proofErr w:type="spellEnd"/>
      <w:r w:rsidRPr="004C358B">
        <w:rPr>
          <w:rFonts w:ascii="NimbusRomNo9L" w:eastAsia="Times New Roman" w:hAnsi="NimbusRomNo9L" w:cs="Times New Roman"/>
          <w:sz w:val="22"/>
          <w:szCs w:val="22"/>
        </w:rPr>
        <w:t xml:space="preserve">. What causes a neuron to spike? </w:t>
      </w:r>
      <w:r w:rsidRPr="004C358B">
        <w:rPr>
          <w:rFonts w:ascii="NimbusRomNo9L" w:eastAsia="Times New Roman" w:hAnsi="NimbusRomNo9L" w:cs="Times New Roman"/>
          <w:i/>
          <w:iCs/>
          <w:sz w:val="22"/>
          <w:szCs w:val="22"/>
        </w:rPr>
        <w:t>Neural Computation</w:t>
      </w:r>
      <w:r w:rsidRPr="004C358B">
        <w:rPr>
          <w:rFonts w:ascii="NimbusRomNo9L" w:eastAsia="Times New Roman" w:hAnsi="NimbusRomNo9L" w:cs="Times New Roman"/>
          <w:sz w:val="22"/>
          <w:szCs w:val="22"/>
        </w:rPr>
        <w:t xml:space="preserve">, 15(8):1789–1807, 2003. </w:t>
      </w:r>
    </w:p>
    <w:p w14:paraId="7E8A4CA7" w14:textId="02EF5941" w:rsidR="004C358B" w:rsidRPr="004C358B" w:rsidDel="00AF02B1" w:rsidRDefault="004C358B" w:rsidP="007056C7">
      <w:pPr>
        <w:spacing w:before="100" w:beforeAutospacing="1" w:after="100" w:afterAutospacing="1"/>
        <w:rPr>
          <w:del w:id="27" w:author="Gabriel Carreira Mel" w:date="2020-05-07T14:48:00Z"/>
          <w:rFonts w:ascii="Times New Roman" w:eastAsia="Times New Roman" w:hAnsi="Times New Roman" w:cs="Times New Roman"/>
        </w:rPr>
      </w:pPr>
      <w:del w:id="28" w:author="Gabriel Carreira Mel" w:date="2020-05-07T14:48:00Z">
        <w:r w:rsidRPr="004C358B" w:rsidDel="00AF02B1">
          <w:rPr>
            <w:rFonts w:ascii="NimbusRomNo9L" w:eastAsia="Times New Roman" w:hAnsi="NimbusRomNo9L" w:cs="Times New Roman"/>
            <w:sz w:val="22"/>
            <w:szCs w:val="22"/>
          </w:rPr>
          <w:delText xml:space="preserve">[2]  EJ Chichilnisky. A simple white noise analysis of neuronal light responses. </w:delText>
        </w:r>
        <w:r w:rsidRPr="004C358B" w:rsidDel="00AF02B1">
          <w:rPr>
            <w:rFonts w:ascii="NimbusRomNo9L" w:eastAsia="Times New Roman" w:hAnsi="NimbusRomNo9L" w:cs="Times New Roman"/>
            <w:i/>
            <w:iCs/>
            <w:sz w:val="22"/>
            <w:szCs w:val="22"/>
          </w:rPr>
          <w:delText>Network: Computation in Neural Systems</w:delText>
        </w:r>
        <w:r w:rsidRPr="004C358B" w:rsidDel="00AF02B1">
          <w:rPr>
            <w:rFonts w:ascii="NimbusRomNo9L" w:eastAsia="Times New Roman" w:hAnsi="NimbusRomNo9L" w:cs="Times New Roman"/>
            <w:sz w:val="22"/>
            <w:szCs w:val="22"/>
          </w:rPr>
          <w:delText xml:space="preserve">, 12(2):199–213, 2001. </w:delText>
        </w:r>
      </w:del>
    </w:p>
    <w:p w14:paraId="1AAB9FF3" w14:textId="333FC6FD" w:rsidR="004C358B" w:rsidRPr="004C358B" w:rsidRDefault="004C358B" w:rsidP="007056C7">
      <w:pPr>
        <w:spacing w:before="100" w:beforeAutospacing="1" w:after="100" w:afterAutospacing="1"/>
        <w:rPr>
          <w:rFonts w:ascii="Times New Roman" w:eastAsia="Times New Roman" w:hAnsi="Times New Roman" w:cs="Times New Roman"/>
        </w:rPr>
      </w:pPr>
      <w:r w:rsidRPr="004C358B">
        <w:rPr>
          <w:rFonts w:ascii="NimbusRomNo9L" w:eastAsia="Times New Roman" w:hAnsi="NimbusRomNo9L" w:cs="Times New Roman"/>
          <w:sz w:val="22"/>
          <w:szCs w:val="22"/>
        </w:rPr>
        <w:t>[</w:t>
      </w:r>
      <w:ins w:id="29" w:author="Gabriel Carreira Mel" w:date="2020-05-07T14:48:00Z">
        <w:r w:rsidR="00AF02B1">
          <w:rPr>
            <w:rFonts w:ascii="NimbusRomNo9L" w:eastAsia="Times New Roman" w:hAnsi="NimbusRomNo9L" w:cs="Times New Roman"/>
            <w:sz w:val="22"/>
            <w:szCs w:val="22"/>
          </w:rPr>
          <w:t>2</w:t>
        </w:r>
      </w:ins>
      <w:del w:id="30" w:author="Gabriel Carreira Mel" w:date="2020-05-07T14:48:00Z">
        <w:r w:rsidRPr="004C358B" w:rsidDel="00AF02B1">
          <w:rPr>
            <w:rFonts w:ascii="NimbusRomNo9L" w:eastAsia="Times New Roman" w:hAnsi="NimbusRomNo9L" w:cs="Times New Roman"/>
            <w:sz w:val="22"/>
            <w:szCs w:val="22"/>
          </w:rPr>
          <w:delText>3</w:delText>
        </w:r>
      </w:del>
      <w:r w:rsidRPr="004C358B">
        <w:rPr>
          <w:rFonts w:ascii="NimbusRomNo9L" w:eastAsia="Times New Roman" w:hAnsi="NimbusRomNo9L" w:cs="Times New Roman"/>
          <w:sz w:val="22"/>
          <w:szCs w:val="22"/>
        </w:rPr>
        <w:t xml:space="preserve">]  Adrienne L </w:t>
      </w:r>
      <w:proofErr w:type="spellStart"/>
      <w:r w:rsidRPr="004C358B">
        <w:rPr>
          <w:rFonts w:ascii="NimbusRomNo9L" w:eastAsia="Times New Roman" w:hAnsi="NimbusRomNo9L" w:cs="Times New Roman"/>
          <w:sz w:val="22"/>
          <w:szCs w:val="22"/>
        </w:rPr>
        <w:t>Fairhall</w:t>
      </w:r>
      <w:proofErr w:type="spellEnd"/>
      <w:r w:rsidRPr="004C358B">
        <w:rPr>
          <w:rFonts w:ascii="NimbusRomNo9L" w:eastAsia="Times New Roman" w:hAnsi="NimbusRomNo9L" w:cs="Times New Roman"/>
          <w:sz w:val="22"/>
          <w:szCs w:val="22"/>
        </w:rPr>
        <w:t xml:space="preserve">, William </w:t>
      </w:r>
      <w:proofErr w:type="spellStart"/>
      <w:r w:rsidRPr="004C358B">
        <w:rPr>
          <w:rFonts w:ascii="NimbusRomNo9L" w:eastAsia="Times New Roman" w:hAnsi="NimbusRomNo9L" w:cs="Times New Roman"/>
          <w:sz w:val="22"/>
          <w:szCs w:val="22"/>
        </w:rPr>
        <w:t>Bialek</w:t>
      </w:r>
      <w:proofErr w:type="spellEnd"/>
      <w:r w:rsidRPr="004C358B">
        <w:rPr>
          <w:rFonts w:ascii="NimbusRomNo9L" w:eastAsia="Times New Roman" w:hAnsi="NimbusRomNo9L" w:cs="Times New Roman"/>
          <w:sz w:val="22"/>
          <w:szCs w:val="22"/>
        </w:rPr>
        <w:t xml:space="preserve">, et al. Computation in a single neuron: Hodgkin and </w:t>
      </w:r>
      <w:proofErr w:type="spellStart"/>
      <w:r w:rsidRPr="004C358B">
        <w:rPr>
          <w:rFonts w:ascii="NimbusRomNo9L" w:eastAsia="Times New Roman" w:hAnsi="NimbusRomNo9L" w:cs="Times New Roman"/>
          <w:sz w:val="22"/>
          <w:szCs w:val="22"/>
        </w:rPr>
        <w:t>huxley</w:t>
      </w:r>
      <w:proofErr w:type="spellEnd"/>
      <w:r w:rsidRPr="004C358B">
        <w:rPr>
          <w:rFonts w:ascii="NimbusRomNo9L" w:eastAsia="Times New Roman" w:hAnsi="NimbusRomNo9L" w:cs="Times New Roman"/>
          <w:sz w:val="22"/>
          <w:szCs w:val="22"/>
        </w:rPr>
        <w:t xml:space="preserve"> revisited. </w:t>
      </w:r>
      <w:r w:rsidRPr="004C358B">
        <w:rPr>
          <w:rFonts w:ascii="NimbusRomNo9L" w:eastAsia="Times New Roman" w:hAnsi="NimbusRomNo9L" w:cs="Times New Roman"/>
          <w:i/>
          <w:iCs/>
          <w:sz w:val="22"/>
          <w:szCs w:val="22"/>
        </w:rPr>
        <w:t>Neural Computation</w:t>
      </w:r>
      <w:r w:rsidRPr="004C358B">
        <w:rPr>
          <w:rFonts w:ascii="NimbusRomNo9L" w:eastAsia="Times New Roman" w:hAnsi="NimbusRomNo9L" w:cs="Times New Roman"/>
          <w:sz w:val="22"/>
          <w:szCs w:val="22"/>
        </w:rPr>
        <w:t xml:space="preserve">, 15(8):1715–1749, 2003. </w:t>
      </w:r>
    </w:p>
    <w:p w14:paraId="4523FBBA" w14:textId="30C1B07B" w:rsidR="004C358B" w:rsidRPr="004C358B" w:rsidDel="004B48C1" w:rsidRDefault="004C358B" w:rsidP="007056C7">
      <w:pPr>
        <w:spacing w:before="100" w:beforeAutospacing="1" w:after="100" w:afterAutospacing="1"/>
        <w:rPr>
          <w:del w:id="31" w:author="Gabriel Carreira Mel" w:date="2020-05-07T14:48:00Z"/>
          <w:rFonts w:ascii="Times New Roman" w:eastAsia="Times New Roman" w:hAnsi="Times New Roman" w:cs="Times New Roman"/>
        </w:rPr>
      </w:pPr>
      <w:r w:rsidRPr="004C358B">
        <w:rPr>
          <w:rFonts w:ascii="NimbusRomNo9L" w:eastAsia="Times New Roman" w:hAnsi="NimbusRomNo9L" w:cs="Times New Roman"/>
          <w:sz w:val="22"/>
          <w:szCs w:val="22"/>
        </w:rPr>
        <w:t>[</w:t>
      </w:r>
      <w:ins w:id="32" w:author="Gabriel Carreira Mel" w:date="2020-05-07T14:48:00Z">
        <w:r w:rsidR="00AF02B1">
          <w:rPr>
            <w:rFonts w:ascii="NimbusRomNo9L" w:eastAsia="Times New Roman" w:hAnsi="NimbusRomNo9L" w:cs="Times New Roman"/>
            <w:sz w:val="22"/>
            <w:szCs w:val="22"/>
          </w:rPr>
          <w:t>3</w:t>
        </w:r>
      </w:ins>
      <w:del w:id="33" w:author="Gabriel Carreira Mel" w:date="2020-05-07T14:48:00Z">
        <w:r w:rsidRPr="004C358B" w:rsidDel="00AF02B1">
          <w:rPr>
            <w:rFonts w:ascii="NimbusRomNo9L" w:eastAsia="Times New Roman" w:hAnsi="NimbusRomNo9L" w:cs="Times New Roman"/>
            <w:sz w:val="22"/>
            <w:szCs w:val="22"/>
          </w:rPr>
          <w:delText>4</w:delText>
        </w:r>
      </w:del>
      <w:r w:rsidRPr="004C358B">
        <w:rPr>
          <w:rFonts w:ascii="NimbusRomNo9L" w:eastAsia="Times New Roman" w:hAnsi="NimbusRomNo9L" w:cs="Times New Roman"/>
          <w:sz w:val="22"/>
          <w:szCs w:val="22"/>
        </w:rPr>
        <w:t xml:space="preserve">]  Rebecca A </w:t>
      </w:r>
      <w:proofErr w:type="spellStart"/>
      <w:r w:rsidRPr="004C358B">
        <w:rPr>
          <w:rFonts w:ascii="NimbusRomNo9L" w:eastAsia="Times New Roman" w:hAnsi="NimbusRomNo9L" w:cs="Times New Roman"/>
          <w:sz w:val="22"/>
          <w:szCs w:val="22"/>
        </w:rPr>
        <w:t>Mease</w:t>
      </w:r>
      <w:proofErr w:type="spellEnd"/>
      <w:r w:rsidRPr="004C358B">
        <w:rPr>
          <w:rFonts w:ascii="NimbusRomNo9L" w:eastAsia="Times New Roman" w:hAnsi="NimbusRomNo9L" w:cs="Times New Roman"/>
          <w:sz w:val="22"/>
          <w:szCs w:val="22"/>
        </w:rPr>
        <w:t xml:space="preserve">, Michael </w:t>
      </w:r>
      <w:proofErr w:type="spellStart"/>
      <w:r w:rsidRPr="004C358B">
        <w:rPr>
          <w:rFonts w:ascii="NimbusRomNo9L" w:eastAsia="Times New Roman" w:hAnsi="NimbusRomNo9L" w:cs="Times New Roman"/>
          <w:sz w:val="22"/>
          <w:szCs w:val="22"/>
        </w:rPr>
        <w:t>Famulare</w:t>
      </w:r>
      <w:proofErr w:type="spellEnd"/>
      <w:r w:rsidRPr="004C358B">
        <w:rPr>
          <w:rFonts w:ascii="NimbusRomNo9L" w:eastAsia="Times New Roman" w:hAnsi="NimbusRomNo9L" w:cs="Times New Roman"/>
          <w:sz w:val="22"/>
          <w:szCs w:val="22"/>
        </w:rPr>
        <w:t xml:space="preserve">, </w:t>
      </w:r>
      <w:proofErr w:type="spellStart"/>
      <w:r w:rsidRPr="004C358B">
        <w:rPr>
          <w:rFonts w:ascii="NimbusRomNo9L" w:eastAsia="Times New Roman" w:hAnsi="NimbusRomNo9L" w:cs="Times New Roman"/>
          <w:sz w:val="22"/>
          <w:szCs w:val="22"/>
        </w:rPr>
        <w:t>Julijana</w:t>
      </w:r>
      <w:proofErr w:type="spellEnd"/>
      <w:r w:rsidRPr="004C358B">
        <w:rPr>
          <w:rFonts w:ascii="NimbusRomNo9L" w:eastAsia="Times New Roman" w:hAnsi="NimbusRomNo9L" w:cs="Times New Roman"/>
          <w:sz w:val="22"/>
          <w:szCs w:val="22"/>
        </w:rPr>
        <w:t xml:space="preserve"> </w:t>
      </w:r>
      <w:proofErr w:type="spellStart"/>
      <w:r w:rsidRPr="004C358B">
        <w:rPr>
          <w:rFonts w:ascii="NimbusRomNo9L" w:eastAsia="Times New Roman" w:hAnsi="NimbusRomNo9L" w:cs="Times New Roman"/>
          <w:sz w:val="22"/>
          <w:szCs w:val="22"/>
        </w:rPr>
        <w:t>Gjorgjieva</w:t>
      </w:r>
      <w:proofErr w:type="spellEnd"/>
      <w:r w:rsidRPr="004C358B">
        <w:rPr>
          <w:rFonts w:ascii="NimbusRomNo9L" w:eastAsia="Times New Roman" w:hAnsi="NimbusRomNo9L" w:cs="Times New Roman"/>
          <w:sz w:val="22"/>
          <w:szCs w:val="22"/>
        </w:rPr>
        <w:t xml:space="preserve">, William J Moody, and Adrienne L </w:t>
      </w:r>
      <w:proofErr w:type="spellStart"/>
      <w:r w:rsidRPr="004C358B">
        <w:rPr>
          <w:rFonts w:ascii="NimbusRomNo9L" w:eastAsia="Times New Roman" w:hAnsi="NimbusRomNo9L" w:cs="Times New Roman"/>
          <w:sz w:val="22"/>
          <w:szCs w:val="22"/>
        </w:rPr>
        <w:t>Fairhall</w:t>
      </w:r>
      <w:proofErr w:type="spellEnd"/>
      <w:r w:rsidRPr="004C358B">
        <w:rPr>
          <w:rFonts w:ascii="NimbusRomNo9L" w:eastAsia="Times New Roman" w:hAnsi="NimbusRomNo9L" w:cs="Times New Roman"/>
          <w:sz w:val="22"/>
          <w:szCs w:val="22"/>
        </w:rPr>
        <w:t xml:space="preserve">. Emergence of adaptive computation by single neurons in the developing cortex. </w:t>
      </w:r>
      <w:r w:rsidRPr="004C358B">
        <w:rPr>
          <w:rFonts w:ascii="NimbusRomNo9L" w:eastAsia="Times New Roman" w:hAnsi="NimbusRomNo9L" w:cs="Times New Roman"/>
          <w:i/>
          <w:iCs/>
          <w:sz w:val="22"/>
          <w:szCs w:val="22"/>
        </w:rPr>
        <w:t>The Journal of Neuro- science</w:t>
      </w:r>
      <w:r w:rsidRPr="004C358B">
        <w:rPr>
          <w:rFonts w:ascii="NimbusRomNo9L" w:eastAsia="Times New Roman" w:hAnsi="NimbusRomNo9L" w:cs="Times New Roman"/>
          <w:sz w:val="22"/>
          <w:szCs w:val="22"/>
        </w:rPr>
        <w:t>, 33(30):12154–12170, 2013.</w:t>
      </w:r>
      <w:del w:id="34" w:author="Gabriel Carreira Mel" w:date="2020-05-07T14:48:00Z">
        <w:r w:rsidRPr="004C358B" w:rsidDel="004B48C1">
          <w:rPr>
            <w:rFonts w:ascii="NimbusRomNo9L" w:eastAsia="Times New Roman" w:hAnsi="NimbusRomNo9L" w:cs="Times New Roman"/>
            <w:sz w:val="22"/>
            <w:szCs w:val="22"/>
          </w:rPr>
          <w:delText xml:space="preserve"> </w:delText>
        </w:r>
      </w:del>
    </w:p>
    <w:p w14:paraId="4C64E23E" w14:textId="1C6595A7" w:rsidR="00E05B04" w:rsidRPr="007056C7" w:rsidRDefault="004C358B" w:rsidP="007056C7">
      <w:pPr>
        <w:spacing w:before="100" w:beforeAutospacing="1" w:after="100" w:afterAutospacing="1"/>
        <w:rPr>
          <w:rFonts w:ascii="Times New Roman" w:eastAsia="Times New Roman" w:hAnsi="Times New Roman" w:cs="Times New Roman"/>
        </w:rPr>
      </w:pPr>
      <w:del w:id="35" w:author="Gabriel Carreira Mel" w:date="2020-05-07T14:48:00Z">
        <w:r w:rsidRPr="004C358B" w:rsidDel="004B48C1">
          <w:rPr>
            <w:rFonts w:ascii="NimbusRomNo9L" w:eastAsia="Times New Roman" w:hAnsi="NimbusRomNo9L" w:cs="Times New Roman"/>
            <w:sz w:val="22"/>
            <w:szCs w:val="22"/>
          </w:rPr>
          <w:delText xml:space="preserve">[5]  Odelia Schwartz, Jonathan W Pillow, Nicole C Rust, and Eero P Simoncelli. Spike-triggered neural characterization. </w:delText>
        </w:r>
        <w:r w:rsidRPr="004C358B" w:rsidDel="004B48C1">
          <w:rPr>
            <w:rFonts w:ascii="NimbusRomNo9L" w:eastAsia="Times New Roman" w:hAnsi="NimbusRomNo9L" w:cs="Times New Roman"/>
            <w:i/>
            <w:iCs/>
            <w:sz w:val="22"/>
            <w:szCs w:val="22"/>
          </w:rPr>
          <w:delText>Journal of Vision</w:delText>
        </w:r>
        <w:r w:rsidRPr="004C358B" w:rsidDel="004B48C1">
          <w:rPr>
            <w:rFonts w:ascii="NimbusRomNo9L" w:eastAsia="Times New Roman" w:hAnsi="NimbusRomNo9L" w:cs="Times New Roman"/>
            <w:sz w:val="22"/>
            <w:szCs w:val="22"/>
          </w:rPr>
          <w:delText xml:space="preserve">, 6(4):13–13, 2006. </w:delText>
        </w:r>
      </w:del>
    </w:p>
    <w:sectPr w:rsidR="00E05B04" w:rsidRPr="007056C7" w:rsidSect="005833C9">
      <w:headerReference w:type="default" r:id="rId8"/>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5B3E96" w14:textId="77777777" w:rsidR="00B46D63" w:rsidRDefault="00B46D63" w:rsidP="00C233CA">
      <w:pPr>
        <w:spacing w:after="0" w:line="240" w:lineRule="auto"/>
      </w:pPr>
      <w:r>
        <w:separator/>
      </w:r>
    </w:p>
  </w:endnote>
  <w:endnote w:type="continuationSeparator" w:id="0">
    <w:p w14:paraId="36AE9920" w14:textId="77777777" w:rsidR="00B46D63" w:rsidRDefault="00B46D63" w:rsidP="00C23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imbusRomNo9L">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NimbusMonL-Regu-Extend_850">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65219551"/>
      <w:docPartObj>
        <w:docPartGallery w:val="Page Numbers (Bottom of Page)"/>
        <w:docPartUnique/>
      </w:docPartObj>
    </w:sdtPr>
    <w:sdtEndPr>
      <w:rPr>
        <w:rStyle w:val="PageNumber"/>
      </w:rPr>
    </w:sdtEndPr>
    <w:sdtContent>
      <w:p w14:paraId="6BA08349" w14:textId="3B89C060" w:rsidR="00BE5475" w:rsidRDefault="00BE5475" w:rsidP="00BE547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CB559F" w14:textId="77777777" w:rsidR="00BE5475" w:rsidRDefault="00BE54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86635572"/>
      <w:docPartObj>
        <w:docPartGallery w:val="Page Numbers (Bottom of Page)"/>
        <w:docPartUnique/>
      </w:docPartObj>
    </w:sdtPr>
    <w:sdtEndPr>
      <w:rPr>
        <w:rStyle w:val="PageNumber"/>
      </w:rPr>
    </w:sdtEndPr>
    <w:sdtContent>
      <w:p w14:paraId="3344A98F" w14:textId="37149C06" w:rsidR="00BE5475" w:rsidRDefault="00BE5475" w:rsidP="00BE547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2D5B63">
          <w:rPr>
            <w:rStyle w:val="PageNumber"/>
            <w:noProof/>
          </w:rPr>
          <w:t>3</w:t>
        </w:r>
        <w:r>
          <w:rPr>
            <w:rStyle w:val="PageNumber"/>
          </w:rPr>
          <w:fldChar w:fldCharType="end"/>
        </w:r>
      </w:p>
    </w:sdtContent>
  </w:sdt>
  <w:p w14:paraId="5DC39554" w14:textId="77777777" w:rsidR="00BE5475" w:rsidRDefault="00BE54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613528" w14:textId="77777777" w:rsidR="00B46D63" w:rsidRDefault="00B46D63" w:rsidP="00C233CA">
      <w:pPr>
        <w:spacing w:after="0" w:line="240" w:lineRule="auto"/>
      </w:pPr>
      <w:r>
        <w:separator/>
      </w:r>
    </w:p>
  </w:footnote>
  <w:footnote w:type="continuationSeparator" w:id="0">
    <w:p w14:paraId="035D6FDD" w14:textId="77777777" w:rsidR="00B46D63" w:rsidRDefault="00B46D63" w:rsidP="00C233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5AFC0" w14:textId="0A693EE2" w:rsidR="00BE5475" w:rsidRDefault="00BE5475">
    <w:pPr>
      <w:pStyle w:val="Header"/>
    </w:pPr>
    <w:r>
      <w:t>NEPR 208</w:t>
    </w:r>
    <w:r>
      <w:ptab w:relativeTo="margin" w:alignment="center" w:leader="none"/>
    </w:r>
    <w:r>
      <w:ptab w:relativeTo="margin" w:alignment="right" w:leader="none"/>
    </w:r>
    <w:r w:rsidRPr="004C358B">
      <w:rPr>
        <w:rFonts w:ascii="NimbusRomNo9L" w:eastAsia="Times New Roman" w:hAnsi="NimbusRomNo9L" w:cs="Times New Roman"/>
        <w:sz w:val="22"/>
        <w:szCs w:val="22"/>
      </w:rPr>
      <w:t>NEPR 208 Neural coding and adaptation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384889"/>
    <w:multiLevelType w:val="multilevel"/>
    <w:tmpl w:val="0D06E53C"/>
    <w:lvl w:ilvl="0">
      <w:start w:val="1"/>
      <w:numFmt w:val="decimal"/>
      <w:lvlText w:val="%1."/>
      <w:lvlJc w:val="left"/>
      <w:pPr>
        <w:tabs>
          <w:tab w:val="num" w:pos="720"/>
        </w:tabs>
        <w:ind w:left="720" w:hanging="360"/>
      </w:pPr>
      <w:rPr>
        <w:rFonts w:ascii="NimbusRomNo9L" w:eastAsia="Times New Roman" w:hAnsi="NimbusRomNo9L"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58198E"/>
    <w:multiLevelType w:val="multilevel"/>
    <w:tmpl w:val="1A5E0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635206"/>
    <w:multiLevelType w:val="multilevel"/>
    <w:tmpl w:val="F3665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7C7B0A"/>
    <w:multiLevelType w:val="multilevel"/>
    <w:tmpl w:val="18DAC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CA39DA"/>
    <w:multiLevelType w:val="multilevel"/>
    <w:tmpl w:val="4B6253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0926DE"/>
    <w:multiLevelType w:val="multilevel"/>
    <w:tmpl w:val="A0DE1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FC4AB5"/>
    <w:multiLevelType w:val="multilevel"/>
    <w:tmpl w:val="7B34E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5"/>
  </w:num>
  <w:num w:numId="5">
    <w:abstractNumId w:val="2"/>
  </w:num>
  <w:num w:numId="6">
    <w:abstractNumId w:val="6"/>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abriel Carreira Mel">
    <w15:presenceInfo w15:providerId="AD" w15:userId="S::meldefon@stanford.edu::69f9fe2b-8f29-443f-854e-a5ddc292e8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revisionView w:markup="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358B"/>
    <w:rsid w:val="000736B9"/>
    <w:rsid w:val="000F79C6"/>
    <w:rsid w:val="00107F54"/>
    <w:rsid w:val="001172CE"/>
    <w:rsid w:val="00180310"/>
    <w:rsid w:val="00196006"/>
    <w:rsid w:val="001C3126"/>
    <w:rsid w:val="002868D7"/>
    <w:rsid w:val="002D5B63"/>
    <w:rsid w:val="003B6385"/>
    <w:rsid w:val="003F32AF"/>
    <w:rsid w:val="004842FD"/>
    <w:rsid w:val="004B48C1"/>
    <w:rsid w:val="004C358B"/>
    <w:rsid w:val="004D0941"/>
    <w:rsid w:val="00534C6F"/>
    <w:rsid w:val="005833C9"/>
    <w:rsid w:val="005843FB"/>
    <w:rsid w:val="005E774E"/>
    <w:rsid w:val="005F0889"/>
    <w:rsid w:val="00603571"/>
    <w:rsid w:val="00621541"/>
    <w:rsid w:val="0063338E"/>
    <w:rsid w:val="00633F49"/>
    <w:rsid w:val="00651832"/>
    <w:rsid w:val="00693B28"/>
    <w:rsid w:val="00693D87"/>
    <w:rsid w:val="006F2C20"/>
    <w:rsid w:val="00700ABF"/>
    <w:rsid w:val="00701A06"/>
    <w:rsid w:val="007056C7"/>
    <w:rsid w:val="00715899"/>
    <w:rsid w:val="00754394"/>
    <w:rsid w:val="007D12EA"/>
    <w:rsid w:val="007E095D"/>
    <w:rsid w:val="00845585"/>
    <w:rsid w:val="008E41EF"/>
    <w:rsid w:val="008F56EC"/>
    <w:rsid w:val="009045AB"/>
    <w:rsid w:val="00912173"/>
    <w:rsid w:val="00917CC2"/>
    <w:rsid w:val="00941A6A"/>
    <w:rsid w:val="00942CBE"/>
    <w:rsid w:val="009B4DFC"/>
    <w:rsid w:val="009C00C7"/>
    <w:rsid w:val="009C7627"/>
    <w:rsid w:val="009E72C1"/>
    <w:rsid w:val="00A0313A"/>
    <w:rsid w:val="00A34FD4"/>
    <w:rsid w:val="00A62558"/>
    <w:rsid w:val="00A857F1"/>
    <w:rsid w:val="00AA68FE"/>
    <w:rsid w:val="00AE7F37"/>
    <w:rsid w:val="00AF02B1"/>
    <w:rsid w:val="00B43125"/>
    <w:rsid w:val="00B46D63"/>
    <w:rsid w:val="00B54FD8"/>
    <w:rsid w:val="00BE5475"/>
    <w:rsid w:val="00BF47D1"/>
    <w:rsid w:val="00C123E1"/>
    <w:rsid w:val="00C233CA"/>
    <w:rsid w:val="00C41CB1"/>
    <w:rsid w:val="00C47591"/>
    <w:rsid w:val="00C90993"/>
    <w:rsid w:val="00D428C6"/>
    <w:rsid w:val="00D445ED"/>
    <w:rsid w:val="00D47BD5"/>
    <w:rsid w:val="00DD2DA0"/>
    <w:rsid w:val="00E05B04"/>
    <w:rsid w:val="00F31DA5"/>
    <w:rsid w:val="00F32F83"/>
    <w:rsid w:val="00FE1496"/>
    <w:rsid w:val="00FF11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9BFDD4"/>
  <w15:docId w15:val="{FBB0A335-D76C-474C-B755-3276B0362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2C1"/>
  </w:style>
  <w:style w:type="paragraph" w:styleId="Heading1">
    <w:name w:val="heading 1"/>
    <w:basedOn w:val="Normal"/>
    <w:next w:val="Normal"/>
    <w:link w:val="Heading1Char"/>
    <w:uiPriority w:val="9"/>
    <w:qFormat/>
    <w:rsid w:val="009E72C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E72C1"/>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E72C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E72C1"/>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E72C1"/>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9E72C1"/>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9E72C1"/>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9E72C1"/>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9E72C1"/>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358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E72C1"/>
    <w:pPr>
      <w:ind w:left="720"/>
      <w:contextualSpacing/>
    </w:pPr>
  </w:style>
  <w:style w:type="paragraph" w:styleId="Header">
    <w:name w:val="header"/>
    <w:basedOn w:val="Normal"/>
    <w:link w:val="HeaderChar"/>
    <w:uiPriority w:val="99"/>
    <w:unhideWhenUsed/>
    <w:rsid w:val="00C233CA"/>
    <w:pPr>
      <w:tabs>
        <w:tab w:val="center" w:pos="4680"/>
        <w:tab w:val="right" w:pos="9360"/>
      </w:tabs>
    </w:pPr>
  </w:style>
  <w:style w:type="character" w:customStyle="1" w:styleId="HeaderChar">
    <w:name w:val="Header Char"/>
    <w:basedOn w:val="DefaultParagraphFont"/>
    <w:link w:val="Header"/>
    <w:uiPriority w:val="99"/>
    <w:rsid w:val="00C233CA"/>
  </w:style>
  <w:style w:type="paragraph" w:styleId="Footer">
    <w:name w:val="footer"/>
    <w:basedOn w:val="Normal"/>
    <w:link w:val="FooterChar"/>
    <w:uiPriority w:val="99"/>
    <w:unhideWhenUsed/>
    <w:rsid w:val="00C233CA"/>
    <w:pPr>
      <w:tabs>
        <w:tab w:val="center" w:pos="4680"/>
        <w:tab w:val="right" w:pos="9360"/>
      </w:tabs>
    </w:pPr>
  </w:style>
  <w:style w:type="character" w:customStyle="1" w:styleId="FooterChar">
    <w:name w:val="Footer Char"/>
    <w:basedOn w:val="DefaultParagraphFont"/>
    <w:link w:val="Footer"/>
    <w:uiPriority w:val="99"/>
    <w:rsid w:val="00C233CA"/>
  </w:style>
  <w:style w:type="character" w:styleId="PageNumber">
    <w:name w:val="page number"/>
    <w:basedOn w:val="DefaultParagraphFont"/>
    <w:uiPriority w:val="99"/>
    <w:semiHidden/>
    <w:unhideWhenUsed/>
    <w:rsid w:val="005833C9"/>
  </w:style>
  <w:style w:type="character" w:customStyle="1" w:styleId="Heading1Char">
    <w:name w:val="Heading 1 Char"/>
    <w:basedOn w:val="DefaultParagraphFont"/>
    <w:link w:val="Heading1"/>
    <w:uiPriority w:val="9"/>
    <w:rsid w:val="009E72C1"/>
    <w:rPr>
      <w:smallCaps/>
      <w:spacing w:val="5"/>
      <w:sz w:val="32"/>
      <w:szCs w:val="32"/>
    </w:rPr>
  </w:style>
  <w:style w:type="paragraph" w:styleId="TOCHeading">
    <w:name w:val="TOC Heading"/>
    <w:basedOn w:val="Heading1"/>
    <w:next w:val="Normal"/>
    <w:uiPriority w:val="39"/>
    <w:unhideWhenUsed/>
    <w:qFormat/>
    <w:rsid w:val="009E72C1"/>
    <w:pPr>
      <w:outlineLvl w:val="9"/>
    </w:pPr>
  </w:style>
  <w:style w:type="paragraph" w:styleId="TOC1">
    <w:name w:val="toc 1"/>
    <w:basedOn w:val="Normal"/>
    <w:next w:val="Normal"/>
    <w:autoRedefine/>
    <w:uiPriority w:val="39"/>
    <w:unhideWhenUsed/>
    <w:rsid w:val="00AE7F37"/>
    <w:pPr>
      <w:spacing w:before="120"/>
    </w:pPr>
    <w:rPr>
      <w:b/>
      <w:bCs/>
      <w:i/>
      <w:iCs/>
    </w:rPr>
  </w:style>
  <w:style w:type="paragraph" w:styleId="TOC2">
    <w:name w:val="toc 2"/>
    <w:basedOn w:val="Normal"/>
    <w:next w:val="Normal"/>
    <w:autoRedefine/>
    <w:uiPriority w:val="39"/>
    <w:unhideWhenUsed/>
    <w:rsid w:val="00AE7F37"/>
    <w:pPr>
      <w:spacing w:before="120"/>
      <w:ind w:left="240"/>
    </w:pPr>
    <w:rPr>
      <w:b/>
      <w:bCs/>
      <w:sz w:val="22"/>
      <w:szCs w:val="22"/>
    </w:rPr>
  </w:style>
  <w:style w:type="paragraph" w:styleId="TOC3">
    <w:name w:val="toc 3"/>
    <w:basedOn w:val="Normal"/>
    <w:next w:val="Normal"/>
    <w:autoRedefine/>
    <w:uiPriority w:val="39"/>
    <w:semiHidden/>
    <w:unhideWhenUsed/>
    <w:rsid w:val="00AE7F37"/>
    <w:pPr>
      <w:ind w:left="480"/>
    </w:pPr>
  </w:style>
  <w:style w:type="paragraph" w:styleId="TOC4">
    <w:name w:val="toc 4"/>
    <w:basedOn w:val="Normal"/>
    <w:next w:val="Normal"/>
    <w:autoRedefine/>
    <w:uiPriority w:val="39"/>
    <w:semiHidden/>
    <w:unhideWhenUsed/>
    <w:rsid w:val="00AE7F37"/>
    <w:pPr>
      <w:ind w:left="720"/>
    </w:pPr>
  </w:style>
  <w:style w:type="paragraph" w:styleId="TOC5">
    <w:name w:val="toc 5"/>
    <w:basedOn w:val="Normal"/>
    <w:next w:val="Normal"/>
    <w:autoRedefine/>
    <w:uiPriority w:val="39"/>
    <w:semiHidden/>
    <w:unhideWhenUsed/>
    <w:rsid w:val="00AE7F37"/>
    <w:pPr>
      <w:ind w:left="960"/>
    </w:pPr>
  </w:style>
  <w:style w:type="paragraph" w:styleId="TOC6">
    <w:name w:val="toc 6"/>
    <w:basedOn w:val="Normal"/>
    <w:next w:val="Normal"/>
    <w:autoRedefine/>
    <w:uiPriority w:val="39"/>
    <w:semiHidden/>
    <w:unhideWhenUsed/>
    <w:rsid w:val="00AE7F37"/>
    <w:pPr>
      <w:ind w:left="1200"/>
    </w:pPr>
  </w:style>
  <w:style w:type="paragraph" w:styleId="TOC7">
    <w:name w:val="toc 7"/>
    <w:basedOn w:val="Normal"/>
    <w:next w:val="Normal"/>
    <w:autoRedefine/>
    <w:uiPriority w:val="39"/>
    <w:semiHidden/>
    <w:unhideWhenUsed/>
    <w:rsid w:val="00AE7F37"/>
    <w:pPr>
      <w:ind w:left="1440"/>
    </w:pPr>
  </w:style>
  <w:style w:type="paragraph" w:styleId="TOC8">
    <w:name w:val="toc 8"/>
    <w:basedOn w:val="Normal"/>
    <w:next w:val="Normal"/>
    <w:autoRedefine/>
    <w:uiPriority w:val="39"/>
    <w:semiHidden/>
    <w:unhideWhenUsed/>
    <w:rsid w:val="00AE7F37"/>
    <w:pPr>
      <w:ind w:left="1680"/>
    </w:pPr>
  </w:style>
  <w:style w:type="paragraph" w:styleId="TOC9">
    <w:name w:val="toc 9"/>
    <w:basedOn w:val="Normal"/>
    <w:next w:val="Normal"/>
    <w:autoRedefine/>
    <w:uiPriority w:val="39"/>
    <w:semiHidden/>
    <w:unhideWhenUsed/>
    <w:rsid w:val="00AE7F37"/>
    <w:pPr>
      <w:ind w:left="1920"/>
    </w:pPr>
  </w:style>
  <w:style w:type="character" w:customStyle="1" w:styleId="Heading2Char">
    <w:name w:val="Heading 2 Char"/>
    <w:basedOn w:val="DefaultParagraphFont"/>
    <w:link w:val="Heading2"/>
    <w:uiPriority w:val="9"/>
    <w:semiHidden/>
    <w:rsid w:val="009E72C1"/>
    <w:rPr>
      <w:smallCaps/>
      <w:spacing w:val="5"/>
      <w:sz w:val="28"/>
      <w:szCs w:val="28"/>
    </w:rPr>
  </w:style>
  <w:style w:type="character" w:styleId="Hyperlink">
    <w:name w:val="Hyperlink"/>
    <w:basedOn w:val="DefaultParagraphFont"/>
    <w:uiPriority w:val="99"/>
    <w:unhideWhenUsed/>
    <w:rsid w:val="000736B9"/>
    <w:rPr>
      <w:color w:val="0563C1" w:themeColor="hyperlink"/>
      <w:u w:val="single"/>
    </w:rPr>
  </w:style>
  <w:style w:type="character" w:customStyle="1" w:styleId="Heading3Char">
    <w:name w:val="Heading 3 Char"/>
    <w:basedOn w:val="DefaultParagraphFont"/>
    <w:link w:val="Heading3"/>
    <w:uiPriority w:val="9"/>
    <w:semiHidden/>
    <w:rsid w:val="009E72C1"/>
    <w:rPr>
      <w:smallCaps/>
      <w:spacing w:val="5"/>
      <w:sz w:val="24"/>
      <w:szCs w:val="24"/>
    </w:rPr>
  </w:style>
  <w:style w:type="character" w:customStyle="1" w:styleId="Heading4Char">
    <w:name w:val="Heading 4 Char"/>
    <w:basedOn w:val="DefaultParagraphFont"/>
    <w:link w:val="Heading4"/>
    <w:uiPriority w:val="9"/>
    <w:semiHidden/>
    <w:rsid w:val="009E72C1"/>
    <w:rPr>
      <w:smallCaps/>
      <w:spacing w:val="10"/>
      <w:sz w:val="22"/>
      <w:szCs w:val="22"/>
    </w:rPr>
  </w:style>
  <w:style w:type="character" w:customStyle="1" w:styleId="Heading5Char">
    <w:name w:val="Heading 5 Char"/>
    <w:basedOn w:val="DefaultParagraphFont"/>
    <w:link w:val="Heading5"/>
    <w:uiPriority w:val="9"/>
    <w:semiHidden/>
    <w:rsid w:val="009E72C1"/>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9E72C1"/>
    <w:rPr>
      <w:smallCaps/>
      <w:color w:val="ED7D31" w:themeColor="accent2"/>
      <w:spacing w:val="5"/>
      <w:sz w:val="22"/>
    </w:rPr>
  </w:style>
  <w:style w:type="character" w:customStyle="1" w:styleId="Heading7Char">
    <w:name w:val="Heading 7 Char"/>
    <w:basedOn w:val="DefaultParagraphFont"/>
    <w:link w:val="Heading7"/>
    <w:uiPriority w:val="9"/>
    <w:semiHidden/>
    <w:rsid w:val="009E72C1"/>
    <w:rPr>
      <w:b/>
      <w:smallCaps/>
      <w:color w:val="ED7D31" w:themeColor="accent2"/>
      <w:spacing w:val="10"/>
    </w:rPr>
  </w:style>
  <w:style w:type="character" w:customStyle="1" w:styleId="Heading8Char">
    <w:name w:val="Heading 8 Char"/>
    <w:basedOn w:val="DefaultParagraphFont"/>
    <w:link w:val="Heading8"/>
    <w:uiPriority w:val="9"/>
    <w:semiHidden/>
    <w:rsid w:val="009E72C1"/>
    <w:rPr>
      <w:b/>
      <w:i/>
      <w:smallCaps/>
      <w:color w:val="C45911" w:themeColor="accent2" w:themeShade="BF"/>
    </w:rPr>
  </w:style>
  <w:style w:type="character" w:customStyle="1" w:styleId="Heading9Char">
    <w:name w:val="Heading 9 Char"/>
    <w:basedOn w:val="DefaultParagraphFont"/>
    <w:link w:val="Heading9"/>
    <w:uiPriority w:val="9"/>
    <w:semiHidden/>
    <w:rsid w:val="009E72C1"/>
    <w:rPr>
      <w:b/>
      <w:i/>
      <w:smallCaps/>
      <w:color w:val="823B0B" w:themeColor="accent2" w:themeShade="7F"/>
    </w:rPr>
  </w:style>
  <w:style w:type="paragraph" w:styleId="Caption">
    <w:name w:val="caption"/>
    <w:basedOn w:val="Normal"/>
    <w:next w:val="Normal"/>
    <w:uiPriority w:val="35"/>
    <w:semiHidden/>
    <w:unhideWhenUsed/>
    <w:qFormat/>
    <w:rsid w:val="009E72C1"/>
    <w:rPr>
      <w:b/>
      <w:bCs/>
      <w:caps/>
      <w:sz w:val="16"/>
      <w:szCs w:val="18"/>
    </w:rPr>
  </w:style>
  <w:style w:type="paragraph" w:styleId="Title">
    <w:name w:val="Title"/>
    <w:basedOn w:val="Normal"/>
    <w:next w:val="Normal"/>
    <w:link w:val="TitleChar"/>
    <w:uiPriority w:val="10"/>
    <w:qFormat/>
    <w:rsid w:val="009E72C1"/>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E72C1"/>
    <w:rPr>
      <w:smallCaps/>
      <w:sz w:val="48"/>
      <w:szCs w:val="48"/>
    </w:rPr>
  </w:style>
  <w:style w:type="paragraph" w:styleId="Subtitle">
    <w:name w:val="Subtitle"/>
    <w:basedOn w:val="Normal"/>
    <w:next w:val="Normal"/>
    <w:link w:val="SubtitleChar"/>
    <w:uiPriority w:val="11"/>
    <w:qFormat/>
    <w:rsid w:val="009E72C1"/>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E72C1"/>
    <w:rPr>
      <w:rFonts w:asciiTheme="majorHAnsi" w:eastAsiaTheme="majorEastAsia" w:hAnsiTheme="majorHAnsi" w:cstheme="majorBidi"/>
      <w:szCs w:val="22"/>
    </w:rPr>
  </w:style>
  <w:style w:type="character" w:styleId="Strong">
    <w:name w:val="Strong"/>
    <w:uiPriority w:val="22"/>
    <w:qFormat/>
    <w:rsid w:val="009E72C1"/>
    <w:rPr>
      <w:b/>
      <w:color w:val="ED7D31" w:themeColor="accent2"/>
    </w:rPr>
  </w:style>
  <w:style w:type="character" w:styleId="Emphasis">
    <w:name w:val="Emphasis"/>
    <w:uiPriority w:val="20"/>
    <w:qFormat/>
    <w:rsid w:val="009E72C1"/>
    <w:rPr>
      <w:b/>
      <w:i/>
      <w:spacing w:val="10"/>
    </w:rPr>
  </w:style>
  <w:style w:type="paragraph" w:styleId="NoSpacing">
    <w:name w:val="No Spacing"/>
    <w:basedOn w:val="Normal"/>
    <w:link w:val="NoSpacingChar"/>
    <w:uiPriority w:val="1"/>
    <w:qFormat/>
    <w:rsid w:val="009E72C1"/>
    <w:pPr>
      <w:spacing w:after="0" w:line="240" w:lineRule="auto"/>
    </w:pPr>
  </w:style>
  <w:style w:type="character" w:customStyle="1" w:styleId="NoSpacingChar">
    <w:name w:val="No Spacing Char"/>
    <w:basedOn w:val="DefaultParagraphFont"/>
    <w:link w:val="NoSpacing"/>
    <w:uiPriority w:val="1"/>
    <w:rsid w:val="009E72C1"/>
  </w:style>
  <w:style w:type="paragraph" w:styleId="Quote">
    <w:name w:val="Quote"/>
    <w:basedOn w:val="Normal"/>
    <w:next w:val="Normal"/>
    <w:link w:val="QuoteChar"/>
    <w:uiPriority w:val="29"/>
    <w:qFormat/>
    <w:rsid w:val="009E72C1"/>
    <w:rPr>
      <w:i/>
    </w:rPr>
  </w:style>
  <w:style w:type="character" w:customStyle="1" w:styleId="QuoteChar">
    <w:name w:val="Quote Char"/>
    <w:basedOn w:val="DefaultParagraphFont"/>
    <w:link w:val="Quote"/>
    <w:uiPriority w:val="29"/>
    <w:rsid w:val="009E72C1"/>
    <w:rPr>
      <w:i/>
    </w:rPr>
  </w:style>
  <w:style w:type="paragraph" w:styleId="IntenseQuote">
    <w:name w:val="Intense Quote"/>
    <w:basedOn w:val="Normal"/>
    <w:next w:val="Normal"/>
    <w:link w:val="IntenseQuoteChar"/>
    <w:uiPriority w:val="30"/>
    <w:qFormat/>
    <w:rsid w:val="009E72C1"/>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E72C1"/>
    <w:rPr>
      <w:b/>
      <w:i/>
      <w:color w:val="FFFFFF" w:themeColor="background1"/>
      <w:shd w:val="clear" w:color="auto" w:fill="ED7D31" w:themeFill="accent2"/>
    </w:rPr>
  </w:style>
  <w:style w:type="character" w:styleId="SubtleEmphasis">
    <w:name w:val="Subtle Emphasis"/>
    <w:uiPriority w:val="19"/>
    <w:qFormat/>
    <w:rsid w:val="009E72C1"/>
    <w:rPr>
      <w:i/>
    </w:rPr>
  </w:style>
  <w:style w:type="character" w:styleId="IntenseEmphasis">
    <w:name w:val="Intense Emphasis"/>
    <w:uiPriority w:val="21"/>
    <w:qFormat/>
    <w:rsid w:val="009E72C1"/>
    <w:rPr>
      <w:b/>
      <w:i/>
      <w:color w:val="ED7D31" w:themeColor="accent2"/>
      <w:spacing w:val="10"/>
    </w:rPr>
  </w:style>
  <w:style w:type="character" w:styleId="SubtleReference">
    <w:name w:val="Subtle Reference"/>
    <w:uiPriority w:val="31"/>
    <w:qFormat/>
    <w:rsid w:val="009E72C1"/>
    <w:rPr>
      <w:b/>
    </w:rPr>
  </w:style>
  <w:style w:type="character" w:styleId="IntenseReference">
    <w:name w:val="Intense Reference"/>
    <w:uiPriority w:val="32"/>
    <w:qFormat/>
    <w:rsid w:val="009E72C1"/>
    <w:rPr>
      <w:b/>
      <w:bCs/>
      <w:smallCaps/>
      <w:spacing w:val="5"/>
      <w:sz w:val="22"/>
      <w:szCs w:val="22"/>
      <w:u w:val="single"/>
    </w:rPr>
  </w:style>
  <w:style w:type="character" w:styleId="BookTitle">
    <w:name w:val="Book Title"/>
    <w:uiPriority w:val="33"/>
    <w:qFormat/>
    <w:rsid w:val="009E72C1"/>
    <w:rPr>
      <w:rFonts w:asciiTheme="majorHAnsi" w:eastAsiaTheme="majorEastAsia" w:hAnsiTheme="majorHAnsi" w:cstheme="majorBidi"/>
      <w:i/>
      <w:iCs/>
      <w:sz w:val="20"/>
      <w:szCs w:val="20"/>
    </w:rPr>
  </w:style>
  <w:style w:type="paragraph" w:styleId="BalloonText">
    <w:name w:val="Balloon Text"/>
    <w:basedOn w:val="Normal"/>
    <w:link w:val="BalloonTextChar"/>
    <w:uiPriority w:val="99"/>
    <w:semiHidden/>
    <w:unhideWhenUsed/>
    <w:rsid w:val="004842F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42F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8424682">
      <w:bodyDiv w:val="1"/>
      <w:marLeft w:val="0"/>
      <w:marRight w:val="0"/>
      <w:marTop w:val="0"/>
      <w:marBottom w:val="0"/>
      <w:divBdr>
        <w:top w:val="none" w:sz="0" w:space="0" w:color="auto"/>
        <w:left w:val="none" w:sz="0" w:space="0" w:color="auto"/>
        <w:bottom w:val="none" w:sz="0" w:space="0" w:color="auto"/>
        <w:right w:val="none" w:sz="0" w:space="0" w:color="auto"/>
      </w:divBdr>
      <w:divsChild>
        <w:div w:id="871112490">
          <w:marLeft w:val="0"/>
          <w:marRight w:val="0"/>
          <w:marTop w:val="0"/>
          <w:marBottom w:val="0"/>
          <w:divBdr>
            <w:top w:val="none" w:sz="0" w:space="0" w:color="auto"/>
            <w:left w:val="none" w:sz="0" w:space="0" w:color="auto"/>
            <w:bottom w:val="none" w:sz="0" w:space="0" w:color="auto"/>
            <w:right w:val="none" w:sz="0" w:space="0" w:color="auto"/>
          </w:divBdr>
          <w:divsChild>
            <w:div w:id="160976952">
              <w:marLeft w:val="0"/>
              <w:marRight w:val="0"/>
              <w:marTop w:val="0"/>
              <w:marBottom w:val="0"/>
              <w:divBdr>
                <w:top w:val="none" w:sz="0" w:space="0" w:color="auto"/>
                <w:left w:val="none" w:sz="0" w:space="0" w:color="auto"/>
                <w:bottom w:val="none" w:sz="0" w:space="0" w:color="auto"/>
                <w:right w:val="none" w:sz="0" w:space="0" w:color="auto"/>
              </w:divBdr>
              <w:divsChild>
                <w:div w:id="1981837206">
                  <w:marLeft w:val="0"/>
                  <w:marRight w:val="0"/>
                  <w:marTop w:val="0"/>
                  <w:marBottom w:val="0"/>
                  <w:divBdr>
                    <w:top w:val="none" w:sz="0" w:space="0" w:color="auto"/>
                    <w:left w:val="none" w:sz="0" w:space="0" w:color="auto"/>
                    <w:bottom w:val="none" w:sz="0" w:space="0" w:color="auto"/>
                    <w:right w:val="none" w:sz="0" w:space="0" w:color="auto"/>
                  </w:divBdr>
                </w:div>
              </w:divsChild>
            </w:div>
            <w:div w:id="1969974711">
              <w:marLeft w:val="0"/>
              <w:marRight w:val="0"/>
              <w:marTop w:val="0"/>
              <w:marBottom w:val="0"/>
              <w:divBdr>
                <w:top w:val="none" w:sz="0" w:space="0" w:color="auto"/>
                <w:left w:val="none" w:sz="0" w:space="0" w:color="auto"/>
                <w:bottom w:val="none" w:sz="0" w:space="0" w:color="auto"/>
                <w:right w:val="none" w:sz="0" w:space="0" w:color="auto"/>
              </w:divBdr>
              <w:divsChild>
                <w:div w:id="5655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6127">
          <w:marLeft w:val="0"/>
          <w:marRight w:val="0"/>
          <w:marTop w:val="0"/>
          <w:marBottom w:val="0"/>
          <w:divBdr>
            <w:top w:val="none" w:sz="0" w:space="0" w:color="auto"/>
            <w:left w:val="none" w:sz="0" w:space="0" w:color="auto"/>
            <w:bottom w:val="none" w:sz="0" w:space="0" w:color="auto"/>
            <w:right w:val="none" w:sz="0" w:space="0" w:color="auto"/>
          </w:divBdr>
          <w:divsChild>
            <w:div w:id="1192301806">
              <w:marLeft w:val="0"/>
              <w:marRight w:val="0"/>
              <w:marTop w:val="0"/>
              <w:marBottom w:val="0"/>
              <w:divBdr>
                <w:top w:val="none" w:sz="0" w:space="0" w:color="auto"/>
                <w:left w:val="none" w:sz="0" w:space="0" w:color="auto"/>
                <w:bottom w:val="none" w:sz="0" w:space="0" w:color="auto"/>
                <w:right w:val="none" w:sz="0" w:space="0" w:color="auto"/>
              </w:divBdr>
              <w:divsChild>
                <w:div w:id="603345717">
                  <w:marLeft w:val="0"/>
                  <w:marRight w:val="0"/>
                  <w:marTop w:val="0"/>
                  <w:marBottom w:val="0"/>
                  <w:divBdr>
                    <w:top w:val="none" w:sz="0" w:space="0" w:color="auto"/>
                    <w:left w:val="none" w:sz="0" w:space="0" w:color="auto"/>
                    <w:bottom w:val="none" w:sz="0" w:space="0" w:color="auto"/>
                    <w:right w:val="none" w:sz="0" w:space="0" w:color="auto"/>
                  </w:divBdr>
                </w:div>
              </w:divsChild>
            </w:div>
            <w:div w:id="1219054814">
              <w:marLeft w:val="0"/>
              <w:marRight w:val="0"/>
              <w:marTop w:val="0"/>
              <w:marBottom w:val="0"/>
              <w:divBdr>
                <w:top w:val="none" w:sz="0" w:space="0" w:color="auto"/>
                <w:left w:val="none" w:sz="0" w:space="0" w:color="auto"/>
                <w:bottom w:val="none" w:sz="0" w:space="0" w:color="auto"/>
                <w:right w:val="none" w:sz="0" w:space="0" w:color="auto"/>
              </w:divBdr>
              <w:divsChild>
                <w:div w:id="2060081677">
                  <w:marLeft w:val="0"/>
                  <w:marRight w:val="0"/>
                  <w:marTop w:val="0"/>
                  <w:marBottom w:val="0"/>
                  <w:divBdr>
                    <w:top w:val="none" w:sz="0" w:space="0" w:color="auto"/>
                    <w:left w:val="none" w:sz="0" w:space="0" w:color="auto"/>
                    <w:bottom w:val="none" w:sz="0" w:space="0" w:color="auto"/>
                    <w:right w:val="none" w:sz="0" w:space="0" w:color="auto"/>
                  </w:divBdr>
                </w:div>
              </w:divsChild>
            </w:div>
            <w:div w:id="1025640165">
              <w:marLeft w:val="0"/>
              <w:marRight w:val="0"/>
              <w:marTop w:val="0"/>
              <w:marBottom w:val="0"/>
              <w:divBdr>
                <w:top w:val="none" w:sz="0" w:space="0" w:color="auto"/>
                <w:left w:val="none" w:sz="0" w:space="0" w:color="auto"/>
                <w:bottom w:val="none" w:sz="0" w:space="0" w:color="auto"/>
                <w:right w:val="none" w:sz="0" w:space="0" w:color="auto"/>
              </w:divBdr>
              <w:divsChild>
                <w:div w:id="10481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4663">
          <w:marLeft w:val="0"/>
          <w:marRight w:val="0"/>
          <w:marTop w:val="0"/>
          <w:marBottom w:val="0"/>
          <w:divBdr>
            <w:top w:val="none" w:sz="0" w:space="0" w:color="auto"/>
            <w:left w:val="none" w:sz="0" w:space="0" w:color="auto"/>
            <w:bottom w:val="none" w:sz="0" w:space="0" w:color="auto"/>
            <w:right w:val="none" w:sz="0" w:space="0" w:color="auto"/>
          </w:divBdr>
          <w:divsChild>
            <w:div w:id="758020746">
              <w:marLeft w:val="0"/>
              <w:marRight w:val="0"/>
              <w:marTop w:val="0"/>
              <w:marBottom w:val="0"/>
              <w:divBdr>
                <w:top w:val="none" w:sz="0" w:space="0" w:color="auto"/>
                <w:left w:val="none" w:sz="0" w:space="0" w:color="auto"/>
                <w:bottom w:val="none" w:sz="0" w:space="0" w:color="auto"/>
                <w:right w:val="none" w:sz="0" w:space="0" w:color="auto"/>
              </w:divBdr>
              <w:divsChild>
                <w:div w:id="907691518">
                  <w:marLeft w:val="0"/>
                  <w:marRight w:val="0"/>
                  <w:marTop w:val="0"/>
                  <w:marBottom w:val="0"/>
                  <w:divBdr>
                    <w:top w:val="none" w:sz="0" w:space="0" w:color="auto"/>
                    <w:left w:val="none" w:sz="0" w:space="0" w:color="auto"/>
                    <w:bottom w:val="none" w:sz="0" w:space="0" w:color="auto"/>
                    <w:right w:val="none" w:sz="0" w:space="0" w:color="auto"/>
                  </w:divBdr>
                </w:div>
              </w:divsChild>
            </w:div>
            <w:div w:id="612707736">
              <w:marLeft w:val="0"/>
              <w:marRight w:val="0"/>
              <w:marTop w:val="0"/>
              <w:marBottom w:val="0"/>
              <w:divBdr>
                <w:top w:val="none" w:sz="0" w:space="0" w:color="auto"/>
                <w:left w:val="none" w:sz="0" w:space="0" w:color="auto"/>
                <w:bottom w:val="none" w:sz="0" w:space="0" w:color="auto"/>
                <w:right w:val="none" w:sz="0" w:space="0" w:color="auto"/>
              </w:divBdr>
              <w:divsChild>
                <w:div w:id="927420563">
                  <w:marLeft w:val="0"/>
                  <w:marRight w:val="0"/>
                  <w:marTop w:val="0"/>
                  <w:marBottom w:val="0"/>
                  <w:divBdr>
                    <w:top w:val="none" w:sz="0" w:space="0" w:color="auto"/>
                    <w:left w:val="none" w:sz="0" w:space="0" w:color="auto"/>
                    <w:bottom w:val="none" w:sz="0" w:space="0" w:color="auto"/>
                    <w:right w:val="none" w:sz="0" w:space="0" w:color="auto"/>
                  </w:divBdr>
                </w:div>
              </w:divsChild>
            </w:div>
            <w:div w:id="1353192810">
              <w:marLeft w:val="0"/>
              <w:marRight w:val="0"/>
              <w:marTop w:val="0"/>
              <w:marBottom w:val="0"/>
              <w:divBdr>
                <w:top w:val="none" w:sz="0" w:space="0" w:color="auto"/>
                <w:left w:val="none" w:sz="0" w:space="0" w:color="auto"/>
                <w:bottom w:val="none" w:sz="0" w:space="0" w:color="auto"/>
                <w:right w:val="none" w:sz="0" w:space="0" w:color="auto"/>
              </w:divBdr>
              <w:divsChild>
                <w:div w:id="9191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8806">
          <w:marLeft w:val="0"/>
          <w:marRight w:val="0"/>
          <w:marTop w:val="0"/>
          <w:marBottom w:val="0"/>
          <w:divBdr>
            <w:top w:val="none" w:sz="0" w:space="0" w:color="auto"/>
            <w:left w:val="none" w:sz="0" w:space="0" w:color="auto"/>
            <w:bottom w:val="none" w:sz="0" w:space="0" w:color="auto"/>
            <w:right w:val="none" w:sz="0" w:space="0" w:color="auto"/>
          </w:divBdr>
          <w:divsChild>
            <w:div w:id="1887718291">
              <w:marLeft w:val="0"/>
              <w:marRight w:val="0"/>
              <w:marTop w:val="0"/>
              <w:marBottom w:val="0"/>
              <w:divBdr>
                <w:top w:val="none" w:sz="0" w:space="0" w:color="auto"/>
                <w:left w:val="none" w:sz="0" w:space="0" w:color="auto"/>
                <w:bottom w:val="none" w:sz="0" w:space="0" w:color="auto"/>
                <w:right w:val="none" w:sz="0" w:space="0" w:color="auto"/>
              </w:divBdr>
              <w:divsChild>
                <w:div w:id="29108830">
                  <w:marLeft w:val="0"/>
                  <w:marRight w:val="0"/>
                  <w:marTop w:val="0"/>
                  <w:marBottom w:val="0"/>
                  <w:divBdr>
                    <w:top w:val="none" w:sz="0" w:space="0" w:color="auto"/>
                    <w:left w:val="none" w:sz="0" w:space="0" w:color="auto"/>
                    <w:bottom w:val="none" w:sz="0" w:space="0" w:color="auto"/>
                    <w:right w:val="none" w:sz="0" w:space="0" w:color="auto"/>
                  </w:divBdr>
                </w:div>
              </w:divsChild>
            </w:div>
            <w:div w:id="1770155959">
              <w:marLeft w:val="0"/>
              <w:marRight w:val="0"/>
              <w:marTop w:val="0"/>
              <w:marBottom w:val="0"/>
              <w:divBdr>
                <w:top w:val="none" w:sz="0" w:space="0" w:color="auto"/>
                <w:left w:val="none" w:sz="0" w:space="0" w:color="auto"/>
                <w:bottom w:val="none" w:sz="0" w:space="0" w:color="auto"/>
                <w:right w:val="none" w:sz="0" w:space="0" w:color="auto"/>
              </w:divBdr>
              <w:divsChild>
                <w:div w:id="491914897">
                  <w:marLeft w:val="0"/>
                  <w:marRight w:val="0"/>
                  <w:marTop w:val="0"/>
                  <w:marBottom w:val="0"/>
                  <w:divBdr>
                    <w:top w:val="none" w:sz="0" w:space="0" w:color="auto"/>
                    <w:left w:val="none" w:sz="0" w:space="0" w:color="auto"/>
                    <w:bottom w:val="none" w:sz="0" w:space="0" w:color="auto"/>
                    <w:right w:val="none" w:sz="0" w:space="0" w:color="auto"/>
                  </w:divBdr>
                </w:div>
              </w:divsChild>
            </w:div>
            <w:div w:id="388841712">
              <w:marLeft w:val="0"/>
              <w:marRight w:val="0"/>
              <w:marTop w:val="0"/>
              <w:marBottom w:val="0"/>
              <w:divBdr>
                <w:top w:val="none" w:sz="0" w:space="0" w:color="auto"/>
                <w:left w:val="none" w:sz="0" w:space="0" w:color="auto"/>
                <w:bottom w:val="none" w:sz="0" w:space="0" w:color="auto"/>
                <w:right w:val="none" w:sz="0" w:space="0" w:color="auto"/>
              </w:divBdr>
              <w:divsChild>
                <w:div w:id="1766070672">
                  <w:marLeft w:val="0"/>
                  <w:marRight w:val="0"/>
                  <w:marTop w:val="0"/>
                  <w:marBottom w:val="0"/>
                  <w:divBdr>
                    <w:top w:val="none" w:sz="0" w:space="0" w:color="auto"/>
                    <w:left w:val="none" w:sz="0" w:space="0" w:color="auto"/>
                    <w:bottom w:val="none" w:sz="0" w:space="0" w:color="auto"/>
                    <w:right w:val="none" w:sz="0" w:space="0" w:color="auto"/>
                  </w:divBdr>
                </w:div>
                <w:div w:id="1022248288">
                  <w:marLeft w:val="0"/>
                  <w:marRight w:val="0"/>
                  <w:marTop w:val="0"/>
                  <w:marBottom w:val="0"/>
                  <w:divBdr>
                    <w:top w:val="none" w:sz="0" w:space="0" w:color="auto"/>
                    <w:left w:val="none" w:sz="0" w:space="0" w:color="auto"/>
                    <w:bottom w:val="none" w:sz="0" w:space="0" w:color="auto"/>
                    <w:right w:val="none" w:sz="0" w:space="0" w:color="auto"/>
                  </w:divBdr>
                </w:div>
              </w:divsChild>
            </w:div>
            <w:div w:id="890389307">
              <w:marLeft w:val="0"/>
              <w:marRight w:val="0"/>
              <w:marTop w:val="0"/>
              <w:marBottom w:val="0"/>
              <w:divBdr>
                <w:top w:val="none" w:sz="0" w:space="0" w:color="auto"/>
                <w:left w:val="none" w:sz="0" w:space="0" w:color="auto"/>
                <w:bottom w:val="none" w:sz="0" w:space="0" w:color="auto"/>
                <w:right w:val="none" w:sz="0" w:space="0" w:color="auto"/>
              </w:divBdr>
              <w:divsChild>
                <w:div w:id="1377507608">
                  <w:marLeft w:val="0"/>
                  <w:marRight w:val="0"/>
                  <w:marTop w:val="0"/>
                  <w:marBottom w:val="0"/>
                  <w:divBdr>
                    <w:top w:val="none" w:sz="0" w:space="0" w:color="auto"/>
                    <w:left w:val="none" w:sz="0" w:space="0" w:color="auto"/>
                    <w:bottom w:val="none" w:sz="0" w:space="0" w:color="auto"/>
                    <w:right w:val="none" w:sz="0" w:space="0" w:color="auto"/>
                  </w:divBdr>
                </w:div>
              </w:divsChild>
            </w:div>
            <w:div w:id="289166393">
              <w:marLeft w:val="0"/>
              <w:marRight w:val="0"/>
              <w:marTop w:val="0"/>
              <w:marBottom w:val="0"/>
              <w:divBdr>
                <w:top w:val="none" w:sz="0" w:space="0" w:color="auto"/>
                <w:left w:val="none" w:sz="0" w:space="0" w:color="auto"/>
                <w:bottom w:val="none" w:sz="0" w:space="0" w:color="auto"/>
                <w:right w:val="none" w:sz="0" w:space="0" w:color="auto"/>
              </w:divBdr>
              <w:divsChild>
                <w:div w:id="135438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8018">
          <w:marLeft w:val="0"/>
          <w:marRight w:val="0"/>
          <w:marTop w:val="0"/>
          <w:marBottom w:val="0"/>
          <w:divBdr>
            <w:top w:val="none" w:sz="0" w:space="0" w:color="auto"/>
            <w:left w:val="none" w:sz="0" w:space="0" w:color="auto"/>
            <w:bottom w:val="none" w:sz="0" w:space="0" w:color="auto"/>
            <w:right w:val="none" w:sz="0" w:space="0" w:color="auto"/>
          </w:divBdr>
          <w:divsChild>
            <w:div w:id="1454254693">
              <w:marLeft w:val="0"/>
              <w:marRight w:val="0"/>
              <w:marTop w:val="0"/>
              <w:marBottom w:val="0"/>
              <w:divBdr>
                <w:top w:val="none" w:sz="0" w:space="0" w:color="auto"/>
                <w:left w:val="none" w:sz="0" w:space="0" w:color="auto"/>
                <w:bottom w:val="none" w:sz="0" w:space="0" w:color="auto"/>
                <w:right w:val="none" w:sz="0" w:space="0" w:color="auto"/>
              </w:divBdr>
              <w:divsChild>
                <w:div w:id="469398568">
                  <w:marLeft w:val="0"/>
                  <w:marRight w:val="0"/>
                  <w:marTop w:val="0"/>
                  <w:marBottom w:val="0"/>
                  <w:divBdr>
                    <w:top w:val="none" w:sz="0" w:space="0" w:color="auto"/>
                    <w:left w:val="none" w:sz="0" w:space="0" w:color="auto"/>
                    <w:bottom w:val="none" w:sz="0" w:space="0" w:color="auto"/>
                    <w:right w:val="none" w:sz="0" w:space="0" w:color="auto"/>
                  </w:divBdr>
                </w:div>
              </w:divsChild>
            </w:div>
            <w:div w:id="1621062633">
              <w:marLeft w:val="0"/>
              <w:marRight w:val="0"/>
              <w:marTop w:val="0"/>
              <w:marBottom w:val="0"/>
              <w:divBdr>
                <w:top w:val="none" w:sz="0" w:space="0" w:color="auto"/>
                <w:left w:val="none" w:sz="0" w:space="0" w:color="auto"/>
                <w:bottom w:val="none" w:sz="0" w:space="0" w:color="auto"/>
                <w:right w:val="none" w:sz="0" w:space="0" w:color="auto"/>
              </w:divBdr>
              <w:divsChild>
                <w:div w:id="1979458755">
                  <w:marLeft w:val="0"/>
                  <w:marRight w:val="0"/>
                  <w:marTop w:val="0"/>
                  <w:marBottom w:val="0"/>
                  <w:divBdr>
                    <w:top w:val="none" w:sz="0" w:space="0" w:color="auto"/>
                    <w:left w:val="none" w:sz="0" w:space="0" w:color="auto"/>
                    <w:bottom w:val="none" w:sz="0" w:space="0" w:color="auto"/>
                    <w:right w:val="none" w:sz="0" w:space="0" w:color="auto"/>
                  </w:divBdr>
                </w:div>
              </w:divsChild>
            </w:div>
            <w:div w:id="1540818483">
              <w:marLeft w:val="0"/>
              <w:marRight w:val="0"/>
              <w:marTop w:val="0"/>
              <w:marBottom w:val="0"/>
              <w:divBdr>
                <w:top w:val="none" w:sz="0" w:space="0" w:color="auto"/>
                <w:left w:val="none" w:sz="0" w:space="0" w:color="auto"/>
                <w:bottom w:val="none" w:sz="0" w:space="0" w:color="auto"/>
                <w:right w:val="none" w:sz="0" w:space="0" w:color="auto"/>
              </w:divBdr>
              <w:divsChild>
                <w:div w:id="130026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66438">
          <w:marLeft w:val="0"/>
          <w:marRight w:val="0"/>
          <w:marTop w:val="0"/>
          <w:marBottom w:val="0"/>
          <w:divBdr>
            <w:top w:val="none" w:sz="0" w:space="0" w:color="auto"/>
            <w:left w:val="none" w:sz="0" w:space="0" w:color="auto"/>
            <w:bottom w:val="none" w:sz="0" w:space="0" w:color="auto"/>
            <w:right w:val="none" w:sz="0" w:space="0" w:color="auto"/>
          </w:divBdr>
          <w:divsChild>
            <w:div w:id="47650606">
              <w:marLeft w:val="0"/>
              <w:marRight w:val="0"/>
              <w:marTop w:val="0"/>
              <w:marBottom w:val="0"/>
              <w:divBdr>
                <w:top w:val="none" w:sz="0" w:space="0" w:color="auto"/>
                <w:left w:val="none" w:sz="0" w:space="0" w:color="auto"/>
                <w:bottom w:val="none" w:sz="0" w:space="0" w:color="auto"/>
                <w:right w:val="none" w:sz="0" w:space="0" w:color="auto"/>
              </w:divBdr>
              <w:divsChild>
                <w:div w:id="242494450">
                  <w:marLeft w:val="0"/>
                  <w:marRight w:val="0"/>
                  <w:marTop w:val="0"/>
                  <w:marBottom w:val="0"/>
                  <w:divBdr>
                    <w:top w:val="none" w:sz="0" w:space="0" w:color="auto"/>
                    <w:left w:val="none" w:sz="0" w:space="0" w:color="auto"/>
                    <w:bottom w:val="none" w:sz="0" w:space="0" w:color="auto"/>
                    <w:right w:val="none" w:sz="0" w:space="0" w:color="auto"/>
                  </w:divBdr>
                </w:div>
              </w:divsChild>
            </w:div>
            <w:div w:id="1250776954">
              <w:marLeft w:val="0"/>
              <w:marRight w:val="0"/>
              <w:marTop w:val="0"/>
              <w:marBottom w:val="0"/>
              <w:divBdr>
                <w:top w:val="none" w:sz="0" w:space="0" w:color="auto"/>
                <w:left w:val="none" w:sz="0" w:space="0" w:color="auto"/>
                <w:bottom w:val="none" w:sz="0" w:space="0" w:color="auto"/>
                <w:right w:val="none" w:sz="0" w:space="0" w:color="auto"/>
              </w:divBdr>
              <w:divsChild>
                <w:div w:id="38407754">
                  <w:marLeft w:val="0"/>
                  <w:marRight w:val="0"/>
                  <w:marTop w:val="0"/>
                  <w:marBottom w:val="0"/>
                  <w:divBdr>
                    <w:top w:val="none" w:sz="0" w:space="0" w:color="auto"/>
                    <w:left w:val="none" w:sz="0" w:space="0" w:color="auto"/>
                    <w:bottom w:val="none" w:sz="0" w:space="0" w:color="auto"/>
                    <w:right w:val="none" w:sz="0" w:space="0" w:color="auto"/>
                  </w:divBdr>
                </w:div>
              </w:divsChild>
            </w:div>
            <w:div w:id="733237015">
              <w:marLeft w:val="0"/>
              <w:marRight w:val="0"/>
              <w:marTop w:val="0"/>
              <w:marBottom w:val="0"/>
              <w:divBdr>
                <w:top w:val="none" w:sz="0" w:space="0" w:color="auto"/>
                <w:left w:val="none" w:sz="0" w:space="0" w:color="auto"/>
                <w:bottom w:val="none" w:sz="0" w:space="0" w:color="auto"/>
                <w:right w:val="none" w:sz="0" w:space="0" w:color="auto"/>
              </w:divBdr>
              <w:divsChild>
                <w:div w:id="209578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0B94A-5F0C-D941-9AAD-689812155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2</Pages>
  <Words>683</Words>
  <Characters>3895</Characters>
  <Application>Microsoft Office Word</Application>
  <DocSecurity>0</DocSecurity>
  <Lines>32</Lines>
  <Paragraphs>9</Paragraphs>
  <ScaleCrop>false</ScaleCrop>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Carreira Mel</dc:creator>
  <cp:keywords/>
  <dc:description/>
  <cp:lastModifiedBy>Gabriel Carreira Mel</cp:lastModifiedBy>
  <cp:revision>20</cp:revision>
  <dcterms:created xsi:type="dcterms:W3CDTF">2019-05-05T16:26:00Z</dcterms:created>
  <dcterms:modified xsi:type="dcterms:W3CDTF">2020-05-07T23:02:00Z</dcterms:modified>
</cp:coreProperties>
</file>
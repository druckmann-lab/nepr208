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A7EB8" w14:textId="04C32F50" w:rsidR="004C358B" w:rsidRPr="004C358B" w:rsidRDefault="004C358B" w:rsidP="000736B9">
      <w:pPr>
        <w:spacing w:before="100" w:beforeAutospacing="1" w:after="100" w:afterAutospacing="1"/>
        <w:jc w:val="center"/>
        <w:rPr>
          <w:rFonts w:ascii="Times New Roman" w:eastAsia="Times New Roman" w:hAnsi="Times New Roman" w:cs="Times New Roman"/>
        </w:rPr>
      </w:pPr>
      <w:r w:rsidRPr="004C358B">
        <w:rPr>
          <w:rFonts w:ascii="NimbusRomNo9L" w:eastAsia="Times New Roman" w:hAnsi="NimbusRomNo9L" w:cs="Times New Roman"/>
          <w:sz w:val="28"/>
          <w:szCs w:val="28"/>
        </w:rPr>
        <w:t>P</w:t>
      </w:r>
      <w:r w:rsidRPr="004C358B">
        <w:rPr>
          <w:rFonts w:ascii="NimbusRomNo9L" w:eastAsia="Times New Roman" w:hAnsi="NimbusRomNo9L" w:cs="Times New Roman"/>
          <w:sz w:val="22"/>
          <w:szCs w:val="22"/>
        </w:rPr>
        <w:t xml:space="preserve">ROBLEM </w:t>
      </w:r>
      <w:r w:rsidRPr="004C358B">
        <w:rPr>
          <w:rFonts w:ascii="NimbusRomNo9L" w:eastAsia="Times New Roman" w:hAnsi="NimbusRomNo9L" w:cs="Times New Roman"/>
          <w:sz w:val="28"/>
          <w:szCs w:val="28"/>
        </w:rPr>
        <w:t>S</w:t>
      </w:r>
      <w:r w:rsidRPr="004C358B">
        <w:rPr>
          <w:rFonts w:ascii="NimbusRomNo9L" w:eastAsia="Times New Roman" w:hAnsi="NimbusRomNo9L" w:cs="Times New Roman"/>
          <w:sz w:val="22"/>
          <w:szCs w:val="22"/>
        </w:rPr>
        <w:t xml:space="preserve">ET </w:t>
      </w:r>
      <w:ins w:id="0" w:author="Gabriel Carreira Mel" w:date="2020-04-30T09:23:00Z">
        <w:r w:rsidR="006A2D2E">
          <w:rPr>
            <w:rFonts w:ascii="NimbusRomNo9L" w:eastAsia="Times New Roman" w:hAnsi="NimbusRomNo9L" w:cs="Times New Roman"/>
            <w:sz w:val="28"/>
            <w:szCs w:val="28"/>
          </w:rPr>
          <w:t>2</w:t>
        </w:r>
      </w:ins>
      <w:del w:id="1" w:author="Gabriel Carreira Mel" w:date="2020-04-30T09:23:00Z">
        <w:r w:rsidR="00A0313A" w:rsidDel="006A2D2E">
          <w:rPr>
            <w:rFonts w:ascii="NimbusRomNo9L" w:eastAsia="Times New Roman" w:hAnsi="NimbusRomNo9L" w:cs="Times New Roman"/>
            <w:sz w:val="28"/>
            <w:szCs w:val="28"/>
          </w:rPr>
          <w:delText>3</w:delText>
        </w:r>
      </w:del>
    </w:p>
    <w:p w14:paraId="6C20751F" w14:textId="57559863" w:rsidR="00AE7F37" w:rsidRDefault="004C358B" w:rsidP="000736B9">
      <w:pPr>
        <w:spacing w:before="100" w:beforeAutospacing="1" w:after="100" w:afterAutospacing="1"/>
        <w:jc w:val="center"/>
        <w:rPr>
          <w:rFonts w:ascii="NimbusRomNo9L" w:eastAsia="Times New Roman" w:hAnsi="NimbusRomNo9L" w:cs="Times New Roman"/>
          <w:b/>
          <w:sz w:val="42"/>
          <w:szCs w:val="42"/>
        </w:rPr>
      </w:pPr>
      <w:r w:rsidRPr="004C358B">
        <w:rPr>
          <w:rFonts w:ascii="NimbusRomNo9L" w:eastAsia="Times New Roman" w:hAnsi="NimbusRomNo9L" w:cs="Times New Roman"/>
          <w:b/>
          <w:sz w:val="42"/>
          <w:szCs w:val="42"/>
        </w:rPr>
        <w:t xml:space="preserve">Neural coding </w:t>
      </w:r>
      <w:del w:id="2" w:author="Shaul Druckmann" w:date="2020-04-29T22:36:00Z">
        <w:r w:rsidRPr="004C358B" w:rsidDel="003624B8">
          <w:rPr>
            <w:rFonts w:ascii="NimbusRomNo9L" w:eastAsia="Times New Roman" w:hAnsi="NimbusRomNo9L" w:cs="Times New Roman"/>
            <w:b/>
            <w:sz w:val="42"/>
            <w:szCs w:val="42"/>
          </w:rPr>
          <w:delText xml:space="preserve">and adaptation </w:delText>
        </w:r>
      </w:del>
      <w:r w:rsidRPr="004C358B">
        <w:rPr>
          <w:rFonts w:ascii="NimbusRomNo9L" w:eastAsia="Times New Roman" w:hAnsi="NimbusRomNo9L" w:cs="Times New Roman"/>
          <w:b/>
          <w:sz w:val="42"/>
          <w:szCs w:val="42"/>
        </w:rPr>
        <w:t>in linear-nonlinear models</w:t>
      </w:r>
    </w:p>
    <w:p w14:paraId="3A0BA6E0" w14:textId="06DE92DE" w:rsidR="00B43125" w:rsidRDefault="00B43125" w:rsidP="000736B9">
      <w:pPr>
        <w:spacing w:before="100" w:beforeAutospacing="1" w:after="100" w:afterAutospacing="1"/>
        <w:jc w:val="center"/>
        <w:rPr>
          <w:rFonts w:ascii="NimbusRomNo9L" w:eastAsia="Times New Roman" w:hAnsi="NimbusRomNo9L" w:cs="Times New Roman"/>
          <w:b/>
          <w:sz w:val="42"/>
          <w:szCs w:val="42"/>
        </w:rPr>
      </w:pPr>
    </w:p>
    <w:p w14:paraId="23B4FB3C" w14:textId="77777777" w:rsidR="00107F54" w:rsidRDefault="00107F54" w:rsidP="000736B9">
      <w:pPr>
        <w:spacing w:before="100" w:beforeAutospacing="1" w:after="100" w:afterAutospacing="1"/>
        <w:jc w:val="center"/>
        <w:rPr>
          <w:rFonts w:ascii="NimbusRomNo9L" w:eastAsia="Times New Roman" w:hAnsi="NimbusRomNo9L" w:cs="Times New Roman"/>
          <w:b/>
          <w:sz w:val="42"/>
          <w:szCs w:val="42"/>
        </w:rPr>
      </w:pPr>
    </w:p>
    <w:p w14:paraId="642E542B" w14:textId="77777777" w:rsidR="00B43125" w:rsidRPr="000736B9" w:rsidRDefault="00B43125" w:rsidP="000736B9">
      <w:pPr>
        <w:spacing w:before="100" w:beforeAutospacing="1" w:after="100" w:afterAutospacing="1"/>
        <w:jc w:val="center"/>
        <w:rPr>
          <w:rFonts w:ascii="Times New Roman" w:eastAsia="Times New Roman" w:hAnsi="Times New Roman" w:cs="Times New Roman"/>
          <w:b/>
          <w:sz w:val="24"/>
          <w:szCs w:val="24"/>
        </w:rPr>
      </w:pPr>
    </w:p>
    <w:sdt>
      <w:sdtPr>
        <w:rPr>
          <w:smallCaps w:val="0"/>
          <w:spacing w:val="0"/>
          <w:sz w:val="20"/>
          <w:szCs w:val="20"/>
        </w:rPr>
        <w:id w:val="-1351033034"/>
        <w:docPartObj>
          <w:docPartGallery w:val="Table of Contents"/>
          <w:docPartUnique/>
        </w:docPartObj>
      </w:sdtPr>
      <w:sdtEndPr>
        <w:rPr>
          <w:b/>
          <w:bCs/>
          <w:noProof/>
        </w:rPr>
      </w:sdtEndPr>
      <w:sdtContent>
        <w:p w14:paraId="3487EA31" w14:textId="7812E621" w:rsidR="00AE7F37" w:rsidRPr="00B43125" w:rsidRDefault="000736B9">
          <w:pPr>
            <w:pStyle w:val="TOCHeading"/>
            <w:rPr>
              <w:b/>
            </w:rPr>
          </w:pPr>
          <w:r w:rsidRPr="00B43125">
            <w:rPr>
              <w:rFonts w:ascii="NimbusRomNo9L" w:eastAsia="Times New Roman" w:hAnsi="NimbusRomNo9L" w:cs="Times New Roman"/>
              <w:b/>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r w:rsidRPr="00B43125">
            <w:rPr>
              <w:b/>
            </w:rPr>
            <w:t xml:space="preserve"> </w:t>
          </w:r>
        </w:p>
        <w:p w14:paraId="73B33FAD" w14:textId="1F1B3C18" w:rsidR="000736B9" w:rsidRPr="00621541" w:rsidRDefault="00AE7F37">
          <w:pPr>
            <w:pStyle w:val="TOC1"/>
            <w:tabs>
              <w:tab w:val="right" w:leader="dot" w:pos="935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6068369" w:history="1">
            <w:r w:rsidR="000736B9" w:rsidRPr="00621541">
              <w:rPr>
                <w:rStyle w:val="Hyperlink"/>
                <w:rFonts w:ascii="NimbusRomNo9L" w:eastAsia="Times New Roman" w:hAnsi="NimbusRomNo9L" w:cs="Times New Roman"/>
                <w:b w:val="0"/>
                <w:i w:val="0"/>
                <w:noProof/>
              </w:rPr>
              <w:t>1 Neural coding in retinal ganglion cells</w:t>
            </w:r>
            <w:r w:rsidR="000736B9" w:rsidRPr="00621541">
              <w:rPr>
                <w:b w:val="0"/>
                <w:i w:val="0"/>
                <w:noProof/>
                <w:webHidden/>
              </w:rPr>
              <w:tab/>
            </w:r>
            <w:r w:rsidR="000736B9" w:rsidRPr="00621541">
              <w:rPr>
                <w:b w:val="0"/>
                <w:i w:val="0"/>
                <w:noProof/>
                <w:webHidden/>
              </w:rPr>
              <w:fldChar w:fldCharType="begin"/>
            </w:r>
            <w:r w:rsidR="000736B9" w:rsidRPr="00621541">
              <w:rPr>
                <w:b w:val="0"/>
                <w:i w:val="0"/>
                <w:noProof/>
                <w:webHidden/>
              </w:rPr>
              <w:instrText xml:space="preserve"> PAGEREF _Toc6068369 \h </w:instrText>
            </w:r>
            <w:r w:rsidR="000736B9" w:rsidRPr="00621541">
              <w:rPr>
                <w:b w:val="0"/>
                <w:i w:val="0"/>
                <w:noProof/>
                <w:webHidden/>
              </w:rPr>
            </w:r>
            <w:r w:rsidR="000736B9" w:rsidRPr="00621541">
              <w:rPr>
                <w:b w:val="0"/>
                <w:i w:val="0"/>
                <w:noProof/>
                <w:webHidden/>
              </w:rPr>
              <w:fldChar w:fldCharType="separate"/>
            </w:r>
            <w:r w:rsidR="000736B9" w:rsidRPr="00621541">
              <w:rPr>
                <w:b w:val="0"/>
                <w:i w:val="0"/>
                <w:noProof/>
                <w:webHidden/>
              </w:rPr>
              <w:t>2</w:t>
            </w:r>
            <w:r w:rsidR="000736B9" w:rsidRPr="00621541">
              <w:rPr>
                <w:b w:val="0"/>
                <w:i w:val="0"/>
                <w:noProof/>
                <w:webHidden/>
              </w:rPr>
              <w:fldChar w:fldCharType="end"/>
            </w:r>
          </w:hyperlink>
        </w:p>
        <w:p w14:paraId="3E9EBAFF" w14:textId="470CAF97" w:rsidR="000736B9" w:rsidRPr="00621541" w:rsidRDefault="00EA0425">
          <w:pPr>
            <w:pStyle w:val="TOC2"/>
            <w:tabs>
              <w:tab w:val="right" w:leader="dot" w:pos="9350"/>
            </w:tabs>
            <w:rPr>
              <w:b w:val="0"/>
              <w:bCs w:val="0"/>
              <w:noProof/>
              <w:sz w:val="24"/>
              <w:szCs w:val="24"/>
            </w:rPr>
          </w:pPr>
          <w:hyperlink w:anchor="_Toc6068370" w:history="1">
            <w:r w:rsidR="000736B9" w:rsidRPr="00621541">
              <w:rPr>
                <w:rStyle w:val="Hyperlink"/>
                <w:rFonts w:ascii="NimbusRomNo9L" w:eastAsia="Times New Roman" w:hAnsi="NimbusRomNo9L" w:cs="Times New Roman"/>
                <w:b w:val="0"/>
                <w:noProof/>
              </w:rPr>
              <w:t>1.1 Background</w:t>
            </w:r>
            <w:r w:rsidR="000736B9" w:rsidRPr="00621541">
              <w:rPr>
                <w:b w:val="0"/>
                <w:noProof/>
                <w:webHidden/>
              </w:rPr>
              <w:tab/>
            </w:r>
            <w:r w:rsidR="000736B9" w:rsidRPr="00621541">
              <w:rPr>
                <w:b w:val="0"/>
                <w:noProof/>
                <w:webHidden/>
              </w:rPr>
              <w:fldChar w:fldCharType="begin"/>
            </w:r>
            <w:r w:rsidR="000736B9" w:rsidRPr="00621541">
              <w:rPr>
                <w:b w:val="0"/>
                <w:noProof/>
                <w:webHidden/>
              </w:rPr>
              <w:instrText xml:space="preserve"> PAGEREF _Toc6068370 \h </w:instrText>
            </w:r>
            <w:r w:rsidR="000736B9" w:rsidRPr="00621541">
              <w:rPr>
                <w:b w:val="0"/>
                <w:noProof/>
                <w:webHidden/>
              </w:rPr>
            </w:r>
            <w:r w:rsidR="000736B9" w:rsidRPr="00621541">
              <w:rPr>
                <w:b w:val="0"/>
                <w:noProof/>
                <w:webHidden/>
              </w:rPr>
              <w:fldChar w:fldCharType="separate"/>
            </w:r>
            <w:r w:rsidR="000736B9" w:rsidRPr="00621541">
              <w:rPr>
                <w:b w:val="0"/>
                <w:noProof/>
                <w:webHidden/>
              </w:rPr>
              <w:t>2</w:t>
            </w:r>
            <w:r w:rsidR="000736B9" w:rsidRPr="00621541">
              <w:rPr>
                <w:b w:val="0"/>
                <w:noProof/>
                <w:webHidden/>
              </w:rPr>
              <w:fldChar w:fldCharType="end"/>
            </w:r>
          </w:hyperlink>
        </w:p>
        <w:p w14:paraId="6A7898E2" w14:textId="09007D03" w:rsidR="000736B9" w:rsidRPr="00621541" w:rsidRDefault="00EA0425">
          <w:pPr>
            <w:pStyle w:val="TOC2"/>
            <w:tabs>
              <w:tab w:val="right" w:leader="dot" w:pos="9350"/>
            </w:tabs>
            <w:rPr>
              <w:b w:val="0"/>
              <w:bCs w:val="0"/>
              <w:noProof/>
              <w:sz w:val="24"/>
              <w:szCs w:val="24"/>
            </w:rPr>
          </w:pPr>
          <w:hyperlink w:anchor="_Toc6068371" w:history="1">
            <w:r w:rsidR="000736B9" w:rsidRPr="00621541">
              <w:rPr>
                <w:rStyle w:val="Hyperlink"/>
                <w:rFonts w:ascii="NimbusRomNo9L" w:eastAsia="Times New Roman" w:hAnsi="NimbusRomNo9L" w:cs="Times New Roman"/>
                <w:b w:val="0"/>
                <w:noProof/>
              </w:rPr>
              <w:t>1.2 Experiment details</w:t>
            </w:r>
            <w:r w:rsidR="000736B9" w:rsidRPr="00621541">
              <w:rPr>
                <w:b w:val="0"/>
                <w:noProof/>
                <w:webHidden/>
              </w:rPr>
              <w:tab/>
            </w:r>
            <w:r w:rsidR="000736B9" w:rsidRPr="00621541">
              <w:rPr>
                <w:b w:val="0"/>
                <w:noProof/>
                <w:webHidden/>
              </w:rPr>
              <w:fldChar w:fldCharType="begin"/>
            </w:r>
            <w:r w:rsidR="000736B9" w:rsidRPr="00621541">
              <w:rPr>
                <w:b w:val="0"/>
                <w:noProof/>
                <w:webHidden/>
              </w:rPr>
              <w:instrText xml:space="preserve"> PAGEREF _Toc6068371 \h </w:instrText>
            </w:r>
            <w:r w:rsidR="000736B9" w:rsidRPr="00621541">
              <w:rPr>
                <w:b w:val="0"/>
                <w:noProof/>
                <w:webHidden/>
              </w:rPr>
            </w:r>
            <w:r w:rsidR="000736B9" w:rsidRPr="00621541">
              <w:rPr>
                <w:b w:val="0"/>
                <w:noProof/>
                <w:webHidden/>
              </w:rPr>
              <w:fldChar w:fldCharType="separate"/>
            </w:r>
            <w:r w:rsidR="000736B9" w:rsidRPr="00621541">
              <w:rPr>
                <w:b w:val="0"/>
                <w:noProof/>
                <w:webHidden/>
              </w:rPr>
              <w:t>2</w:t>
            </w:r>
            <w:r w:rsidR="000736B9" w:rsidRPr="00621541">
              <w:rPr>
                <w:b w:val="0"/>
                <w:noProof/>
                <w:webHidden/>
              </w:rPr>
              <w:fldChar w:fldCharType="end"/>
            </w:r>
          </w:hyperlink>
        </w:p>
        <w:p w14:paraId="2F8E048C" w14:textId="12BA0735" w:rsidR="000736B9" w:rsidRPr="00621541" w:rsidRDefault="00EA0425">
          <w:pPr>
            <w:pStyle w:val="TOC2"/>
            <w:tabs>
              <w:tab w:val="right" w:leader="dot" w:pos="9350"/>
            </w:tabs>
            <w:rPr>
              <w:b w:val="0"/>
              <w:bCs w:val="0"/>
              <w:noProof/>
              <w:sz w:val="24"/>
              <w:szCs w:val="24"/>
            </w:rPr>
          </w:pPr>
          <w:hyperlink w:anchor="_Toc6068372" w:history="1">
            <w:r w:rsidR="000736B9" w:rsidRPr="00621541">
              <w:rPr>
                <w:rStyle w:val="Hyperlink"/>
                <w:rFonts w:ascii="NimbusRomNo9L" w:eastAsia="Times New Roman" w:hAnsi="NimbusRomNo9L" w:cs="Times New Roman"/>
                <w:b w:val="0"/>
                <w:noProof/>
              </w:rPr>
              <w:t>1.3 Spike-triggered analysis</w:t>
            </w:r>
            <w:r w:rsidR="000736B9" w:rsidRPr="00621541">
              <w:rPr>
                <w:b w:val="0"/>
                <w:noProof/>
                <w:webHidden/>
              </w:rPr>
              <w:tab/>
            </w:r>
            <w:r w:rsidR="000736B9" w:rsidRPr="00621541">
              <w:rPr>
                <w:b w:val="0"/>
                <w:noProof/>
                <w:webHidden/>
              </w:rPr>
              <w:fldChar w:fldCharType="begin"/>
            </w:r>
            <w:r w:rsidR="000736B9" w:rsidRPr="00621541">
              <w:rPr>
                <w:b w:val="0"/>
                <w:noProof/>
                <w:webHidden/>
              </w:rPr>
              <w:instrText xml:space="preserve"> PAGEREF _Toc6068372 \h </w:instrText>
            </w:r>
            <w:r w:rsidR="000736B9" w:rsidRPr="00621541">
              <w:rPr>
                <w:b w:val="0"/>
                <w:noProof/>
                <w:webHidden/>
              </w:rPr>
            </w:r>
            <w:r w:rsidR="000736B9" w:rsidRPr="00621541">
              <w:rPr>
                <w:b w:val="0"/>
                <w:noProof/>
                <w:webHidden/>
              </w:rPr>
              <w:fldChar w:fldCharType="separate"/>
            </w:r>
            <w:r w:rsidR="000736B9" w:rsidRPr="00621541">
              <w:rPr>
                <w:b w:val="0"/>
                <w:noProof/>
                <w:webHidden/>
              </w:rPr>
              <w:t>2</w:t>
            </w:r>
            <w:r w:rsidR="000736B9" w:rsidRPr="00621541">
              <w:rPr>
                <w:b w:val="0"/>
                <w:noProof/>
                <w:webHidden/>
              </w:rPr>
              <w:fldChar w:fldCharType="end"/>
            </w:r>
          </w:hyperlink>
        </w:p>
        <w:p w14:paraId="76513EA8" w14:textId="716F1750" w:rsidR="000736B9" w:rsidRPr="00621541" w:rsidRDefault="00EA0425">
          <w:pPr>
            <w:pStyle w:val="TOC2"/>
            <w:tabs>
              <w:tab w:val="right" w:leader="dot" w:pos="9350"/>
            </w:tabs>
            <w:rPr>
              <w:b w:val="0"/>
              <w:bCs w:val="0"/>
              <w:noProof/>
              <w:sz w:val="24"/>
              <w:szCs w:val="24"/>
            </w:rPr>
          </w:pPr>
          <w:hyperlink w:anchor="_Toc6068373" w:history="1">
            <w:r w:rsidR="000736B9" w:rsidRPr="00621541">
              <w:rPr>
                <w:rStyle w:val="Hyperlink"/>
                <w:rFonts w:ascii="NimbusRomNo9L" w:eastAsia="Times New Roman" w:hAnsi="NimbusRomNo9L" w:cs="Times New Roman"/>
                <w:b w:val="0"/>
                <w:noProof/>
              </w:rPr>
              <w:t>1.4 Linear-nonlinear (LN) models</w:t>
            </w:r>
            <w:r w:rsidR="000736B9" w:rsidRPr="00621541">
              <w:rPr>
                <w:b w:val="0"/>
                <w:noProof/>
                <w:webHidden/>
              </w:rPr>
              <w:tab/>
            </w:r>
            <w:r w:rsidR="000736B9" w:rsidRPr="00621541">
              <w:rPr>
                <w:b w:val="0"/>
                <w:noProof/>
                <w:webHidden/>
              </w:rPr>
              <w:fldChar w:fldCharType="begin"/>
            </w:r>
            <w:r w:rsidR="000736B9" w:rsidRPr="00621541">
              <w:rPr>
                <w:b w:val="0"/>
                <w:noProof/>
                <w:webHidden/>
              </w:rPr>
              <w:instrText xml:space="preserve"> PAGEREF _Toc6068373 \h </w:instrText>
            </w:r>
            <w:r w:rsidR="000736B9" w:rsidRPr="00621541">
              <w:rPr>
                <w:b w:val="0"/>
                <w:noProof/>
                <w:webHidden/>
              </w:rPr>
            </w:r>
            <w:r w:rsidR="000736B9" w:rsidRPr="00621541">
              <w:rPr>
                <w:b w:val="0"/>
                <w:noProof/>
                <w:webHidden/>
              </w:rPr>
              <w:fldChar w:fldCharType="separate"/>
            </w:r>
            <w:r w:rsidR="000736B9" w:rsidRPr="00621541">
              <w:rPr>
                <w:b w:val="0"/>
                <w:noProof/>
                <w:webHidden/>
              </w:rPr>
              <w:t>3</w:t>
            </w:r>
            <w:r w:rsidR="000736B9" w:rsidRPr="00621541">
              <w:rPr>
                <w:b w:val="0"/>
                <w:noProof/>
                <w:webHidden/>
              </w:rPr>
              <w:fldChar w:fldCharType="end"/>
            </w:r>
          </w:hyperlink>
        </w:p>
        <w:p w14:paraId="3C2683ED" w14:textId="419FCC4B" w:rsidR="000736B9" w:rsidRDefault="00EA0425">
          <w:pPr>
            <w:pStyle w:val="TOC1"/>
            <w:tabs>
              <w:tab w:val="right" w:leader="dot" w:pos="9350"/>
            </w:tabs>
            <w:rPr>
              <w:b w:val="0"/>
              <w:bCs w:val="0"/>
              <w:i w:val="0"/>
              <w:iCs w:val="0"/>
              <w:noProof/>
            </w:rPr>
          </w:pPr>
          <w:hyperlink w:anchor="_Toc6068376" w:history="1">
            <w:r w:rsidR="000736B9" w:rsidRPr="00621541">
              <w:rPr>
                <w:rStyle w:val="Hyperlink"/>
                <w:rFonts w:ascii="NimbusRomNo9L" w:eastAsia="Times New Roman" w:hAnsi="NimbusRomNo9L" w:cs="Times New Roman"/>
                <w:b w:val="0"/>
                <w:i w:val="0"/>
                <w:noProof/>
              </w:rPr>
              <w:t>References</w:t>
            </w:r>
            <w:r w:rsidR="000736B9" w:rsidRPr="00621541">
              <w:rPr>
                <w:b w:val="0"/>
                <w:i w:val="0"/>
                <w:noProof/>
                <w:webHidden/>
              </w:rPr>
              <w:tab/>
            </w:r>
            <w:r w:rsidR="000736B9" w:rsidRPr="00621541">
              <w:rPr>
                <w:b w:val="0"/>
                <w:i w:val="0"/>
                <w:noProof/>
                <w:webHidden/>
              </w:rPr>
              <w:fldChar w:fldCharType="begin"/>
            </w:r>
            <w:r w:rsidR="000736B9" w:rsidRPr="00621541">
              <w:rPr>
                <w:b w:val="0"/>
                <w:i w:val="0"/>
                <w:noProof/>
                <w:webHidden/>
              </w:rPr>
              <w:instrText xml:space="preserve"> PAGEREF _Toc6068376 \h </w:instrText>
            </w:r>
            <w:r w:rsidR="000736B9" w:rsidRPr="00621541">
              <w:rPr>
                <w:b w:val="0"/>
                <w:i w:val="0"/>
                <w:noProof/>
                <w:webHidden/>
              </w:rPr>
            </w:r>
            <w:r w:rsidR="000736B9" w:rsidRPr="00621541">
              <w:rPr>
                <w:b w:val="0"/>
                <w:i w:val="0"/>
                <w:noProof/>
                <w:webHidden/>
              </w:rPr>
              <w:fldChar w:fldCharType="separate"/>
            </w:r>
            <w:r w:rsidR="000736B9" w:rsidRPr="00621541">
              <w:rPr>
                <w:b w:val="0"/>
                <w:i w:val="0"/>
                <w:noProof/>
                <w:webHidden/>
              </w:rPr>
              <w:t>5</w:t>
            </w:r>
            <w:r w:rsidR="000736B9" w:rsidRPr="00621541">
              <w:rPr>
                <w:b w:val="0"/>
                <w:i w:val="0"/>
                <w:noProof/>
                <w:webHidden/>
              </w:rPr>
              <w:fldChar w:fldCharType="end"/>
            </w:r>
          </w:hyperlink>
        </w:p>
        <w:p w14:paraId="5D301A8A" w14:textId="13F33133" w:rsidR="00AE7F37" w:rsidRDefault="00AE7F37">
          <w:r>
            <w:rPr>
              <w:b/>
              <w:bCs/>
              <w:noProof/>
            </w:rPr>
            <w:fldChar w:fldCharType="end"/>
          </w:r>
        </w:p>
      </w:sdtContent>
    </w:sdt>
    <w:p w14:paraId="30FD2D5D" w14:textId="77777777" w:rsidR="00AE7F37" w:rsidRDefault="00AE7F37">
      <w:pPr>
        <w:rPr>
          <w:rFonts w:ascii="NimbusRomNo9L" w:eastAsia="Times New Roman" w:hAnsi="NimbusRomNo9L" w:cs="Times New Roman"/>
          <w:sz w:val="28"/>
          <w:szCs w:val="28"/>
        </w:rPr>
      </w:pPr>
    </w:p>
    <w:p w14:paraId="61BFC568" w14:textId="77777777" w:rsidR="00AE7F37" w:rsidRDefault="00AE7F37">
      <w:pPr>
        <w:rPr>
          <w:rFonts w:ascii="NimbusRomNo9L" w:eastAsia="Times New Roman" w:hAnsi="NimbusRomNo9L" w:cs="Times New Roman"/>
          <w:sz w:val="28"/>
          <w:szCs w:val="28"/>
        </w:rPr>
      </w:pPr>
    </w:p>
    <w:p w14:paraId="7FCCB933" w14:textId="77777777" w:rsidR="00AE7F37" w:rsidRDefault="00AE7F37">
      <w:pPr>
        <w:rPr>
          <w:rFonts w:ascii="NimbusRomNo9L" w:eastAsia="Times New Roman" w:hAnsi="NimbusRomNo9L" w:cs="Times New Roman"/>
          <w:sz w:val="28"/>
          <w:szCs w:val="28"/>
        </w:rPr>
      </w:pPr>
    </w:p>
    <w:p w14:paraId="29D5A4D9" w14:textId="15051A40" w:rsidR="004C358B" w:rsidRDefault="004C358B">
      <w:pPr>
        <w:rPr>
          <w:rFonts w:ascii="NimbusRomNo9L" w:eastAsia="Times New Roman" w:hAnsi="NimbusRomNo9L" w:cs="Times New Roman"/>
          <w:sz w:val="28"/>
          <w:szCs w:val="28"/>
        </w:rPr>
      </w:pPr>
      <w:r>
        <w:rPr>
          <w:rFonts w:ascii="NimbusRomNo9L" w:eastAsia="Times New Roman" w:hAnsi="NimbusRomNo9L" w:cs="Times New Roman"/>
          <w:sz w:val="28"/>
          <w:szCs w:val="28"/>
        </w:rPr>
        <w:br w:type="page"/>
      </w:r>
    </w:p>
    <w:p w14:paraId="278E3FC1" w14:textId="77777777" w:rsidR="00701A06" w:rsidRPr="00701A06" w:rsidRDefault="004C358B" w:rsidP="00AE7F37">
      <w:pPr>
        <w:pStyle w:val="Heading1"/>
        <w:rPr>
          <w:rFonts w:ascii="NimbusRomNo9L" w:eastAsia="Times New Roman" w:hAnsi="NimbusRomNo9L" w:cs="Times New Roman"/>
          <w:b/>
          <w:sz w:val="28"/>
          <w:szCs w:val="28"/>
        </w:rPr>
      </w:pPr>
      <w:bookmarkStart w:id="3" w:name="_Toc6068369"/>
      <w:r w:rsidRPr="004C358B">
        <w:rPr>
          <w:rFonts w:ascii="NimbusRomNo9L" w:eastAsia="Times New Roman" w:hAnsi="NimbusRomNo9L" w:cs="Times New Roman"/>
          <w:b/>
          <w:sz w:val="28"/>
          <w:szCs w:val="28"/>
        </w:rPr>
        <w:lastRenderedPageBreak/>
        <w:t>1 Neural coding in retinal ganglion cells</w:t>
      </w:r>
      <w:bookmarkEnd w:id="3"/>
      <w:r w:rsidRPr="004C358B">
        <w:rPr>
          <w:rFonts w:ascii="NimbusRomNo9L" w:eastAsia="Times New Roman" w:hAnsi="NimbusRomNo9L" w:cs="Times New Roman"/>
          <w:b/>
          <w:sz w:val="28"/>
          <w:szCs w:val="28"/>
        </w:rPr>
        <w:t xml:space="preserve"> </w:t>
      </w:r>
    </w:p>
    <w:p w14:paraId="00FAA76B" w14:textId="1D92E600" w:rsidR="004C358B" w:rsidRPr="004C358B" w:rsidRDefault="004C358B" w:rsidP="00AE7F37">
      <w:pPr>
        <w:pStyle w:val="Heading2"/>
        <w:rPr>
          <w:rFonts w:ascii="Times New Roman" w:eastAsia="Times New Roman" w:hAnsi="Times New Roman" w:cs="Times New Roman"/>
          <w:b/>
        </w:rPr>
      </w:pPr>
      <w:bookmarkStart w:id="4" w:name="_Toc6068370"/>
      <w:r w:rsidRPr="004C358B">
        <w:rPr>
          <w:rFonts w:ascii="NimbusRomNo9L" w:eastAsia="Times New Roman" w:hAnsi="NimbusRomNo9L" w:cs="Times New Roman"/>
          <w:b/>
        </w:rPr>
        <w:t>1.1 Background</w:t>
      </w:r>
      <w:bookmarkEnd w:id="4"/>
      <w:r w:rsidRPr="004C358B">
        <w:rPr>
          <w:rFonts w:ascii="NimbusRomNo9L" w:eastAsia="Times New Roman" w:hAnsi="NimbusRomNo9L" w:cs="Times New Roman"/>
          <w:b/>
        </w:rPr>
        <w:t xml:space="preserve"> </w:t>
      </w:r>
    </w:p>
    <w:p w14:paraId="22CE9E52" w14:textId="77777777" w:rsidR="00701A06" w:rsidRDefault="004C358B" w:rsidP="004C358B">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sz w:val="22"/>
          <w:szCs w:val="22"/>
        </w:rPr>
        <w:t xml:space="preserve">Sensory systems do a remarkable job of extracting behaviorally relevant information from the environment and communicating that information to other brain regions. The field of neural coding explores this by asking: What information do neurons encode or represent? and How do biophysical mechanisms contribute to that encoding? </w:t>
      </w:r>
    </w:p>
    <w:p w14:paraId="21DE4647" w14:textId="3E8F842E" w:rsidR="004C358B" w:rsidRPr="004C358B" w:rsidRDefault="004C358B" w:rsidP="004C358B">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sz w:val="22"/>
          <w:szCs w:val="22"/>
        </w:rPr>
        <w:t xml:space="preserve">We can get a handle on these questions by formulating a quantitative model that characterizes the relationship between the external environment and neural activity. These </w:t>
      </w:r>
      <w:r w:rsidRPr="004C358B">
        <w:rPr>
          <w:rFonts w:ascii="NimbusRomNo9L" w:eastAsia="Times New Roman" w:hAnsi="NimbusRomNo9L" w:cs="Times New Roman"/>
          <w:i/>
          <w:iCs/>
          <w:sz w:val="22"/>
          <w:szCs w:val="22"/>
        </w:rPr>
        <w:t xml:space="preserve">encoding models </w:t>
      </w:r>
      <w:r w:rsidRPr="004C358B">
        <w:rPr>
          <w:rFonts w:ascii="NimbusRomNo9L" w:eastAsia="Times New Roman" w:hAnsi="NimbusRomNo9L" w:cs="Times New Roman"/>
          <w:sz w:val="22"/>
          <w:szCs w:val="22"/>
        </w:rPr>
        <w:t xml:space="preserve">allow us to distill our understanding of a sensory system, highlight key computational features, tackle normative questions (e.g. optimality), and uncover biophysical limits that have shaped the evolution of neural circuits. </w:t>
      </w:r>
    </w:p>
    <w:p w14:paraId="673AD08B" w14:textId="5DAA9502" w:rsidR="004C358B" w:rsidRPr="004C358B" w:rsidRDefault="004C358B" w:rsidP="004C358B">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sz w:val="22"/>
          <w:szCs w:val="22"/>
        </w:rPr>
        <w:t xml:space="preserve">For this problem, you will be analyzing data recorded from a salamander retinal ganglion cell (RGC) in response to a white noise visual stimulus. You will formulate a particular encoding model known as the linear-nonlinear (LN) model [2] that predicts the response of the cell to a given </w:t>
      </w:r>
      <w:proofErr w:type="gramStart"/>
      <w:r w:rsidRPr="004C358B">
        <w:rPr>
          <w:rFonts w:ascii="NimbusRomNo9L" w:eastAsia="Times New Roman" w:hAnsi="NimbusRomNo9L" w:cs="Times New Roman"/>
          <w:sz w:val="22"/>
          <w:szCs w:val="22"/>
        </w:rPr>
        <w:t>stimulus, and</w:t>
      </w:r>
      <w:proofErr w:type="gramEnd"/>
      <w:r w:rsidRPr="004C358B">
        <w:rPr>
          <w:rFonts w:ascii="NimbusRomNo9L" w:eastAsia="Times New Roman" w:hAnsi="NimbusRomNo9L" w:cs="Times New Roman"/>
          <w:sz w:val="22"/>
          <w:szCs w:val="22"/>
        </w:rPr>
        <w:t xml:space="preserve"> write code to learn the parameters of this model. You will also perform an analysis known as spike-triggered covariance (STC) analysis [</w:t>
      </w:r>
      <w:ins w:id="5" w:author="Gabriel Carreira Mel" w:date="2020-04-30T09:19:00Z">
        <w:r w:rsidR="003B295F">
          <w:rPr>
            <w:rFonts w:ascii="NimbusRomNo9L" w:eastAsia="Times New Roman" w:hAnsi="NimbusRomNo9L" w:cs="Times New Roman"/>
            <w:sz w:val="22"/>
            <w:szCs w:val="22"/>
          </w:rPr>
          <w:t>4</w:t>
        </w:r>
      </w:ins>
      <w:del w:id="6" w:author="Gabriel Carreira Mel" w:date="2020-04-30T09:19:00Z">
        <w:r w:rsidRPr="004C358B" w:rsidDel="003B295F">
          <w:rPr>
            <w:rFonts w:ascii="NimbusRomNo9L" w:eastAsia="Times New Roman" w:hAnsi="NimbusRomNo9L" w:cs="Times New Roman"/>
            <w:sz w:val="22"/>
            <w:szCs w:val="22"/>
          </w:rPr>
          <w:delText>5</w:delText>
        </w:r>
      </w:del>
      <w:r w:rsidRPr="004C358B">
        <w:rPr>
          <w:rFonts w:ascii="NimbusRomNo9L" w:eastAsia="Times New Roman" w:hAnsi="NimbusRomNo9L" w:cs="Times New Roman"/>
          <w:sz w:val="22"/>
          <w:szCs w:val="22"/>
        </w:rPr>
        <w:t xml:space="preserve">], to further characterize features that this particular ganglion cell is sensitive to. </w:t>
      </w:r>
    </w:p>
    <w:p w14:paraId="565F5646" w14:textId="62021245" w:rsidR="004C358B" w:rsidRPr="004C358B" w:rsidRDefault="004C358B" w:rsidP="004C358B">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sz w:val="22"/>
          <w:szCs w:val="22"/>
        </w:rPr>
        <w:t xml:space="preserve">For starters, download the required files (RGC data and the </w:t>
      </w:r>
      <w:proofErr w:type="spellStart"/>
      <w:r w:rsidRPr="004C358B">
        <w:rPr>
          <w:rFonts w:ascii="NimbusRomNo9L" w:eastAsia="Times New Roman" w:hAnsi="NimbusRomNo9L" w:cs="Times New Roman"/>
          <w:sz w:val="22"/>
          <w:szCs w:val="22"/>
        </w:rPr>
        <w:t>Matlab</w:t>
      </w:r>
      <w:proofErr w:type="spellEnd"/>
      <w:r w:rsidRPr="004C358B">
        <w:rPr>
          <w:rFonts w:ascii="NimbusRomNo9L" w:eastAsia="Times New Roman" w:hAnsi="NimbusRomNo9L" w:cs="Times New Roman"/>
          <w:sz w:val="22"/>
          <w:szCs w:val="22"/>
        </w:rPr>
        <w:t xml:space="preserve"> template script) from the course website. All of the code you need to write will be in the </w:t>
      </w:r>
      <w:proofErr w:type="spellStart"/>
      <w:r w:rsidRPr="004C358B">
        <w:rPr>
          <w:rFonts w:ascii="NimbusMonL-Regu-Extend_850" w:eastAsia="Times New Roman" w:hAnsi="NimbusMonL-Regu-Extend_850" w:cs="Times New Roman"/>
          <w:sz w:val="22"/>
          <w:szCs w:val="22"/>
        </w:rPr>
        <w:t>rgc</w:t>
      </w:r>
      <w:r w:rsidR="00180310">
        <w:rPr>
          <w:rFonts w:ascii="NimbusMonL-Regu-Extend_850" w:eastAsia="Times New Roman" w:hAnsi="NimbusMonL-Regu-Extend_850" w:cs="Times New Roman"/>
          <w:sz w:val="22"/>
          <w:szCs w:val="22"/>
        </w:rPr>
        <w:t>_</w:t>
      </w:r>
      <w:r w:rsidRPr="004C358B">
        <w:rPr>
          <w:rFonts w:ascii="NimbusMonL-Regu-Extend_850" w:eastAsia="Times New Roman" w:hAnsi="NimbusMonL-Regu-Extend_850" w:cs="Times New Roman"/>
          <w:sz w:val="22"/>
          <w:szCs w:val="22"/>
        </w:rPr>
        <w:t>analysis.m</w:t>
      </w:r>
      <w:proofErr w:type="spellEnd"/>
      <w:r w:rsidRPr="004C358B">
        <w:rPr>
          <w:rFonts w:ascii="NimbusMonL-Regu-Extend_850" w:eastAsia="Times New Roman" w:hAnsi="NimbusMonL-Regu-Extend_850" w:cs="Times New Roman"/>
          <w:sz w:val="22"/>
          <w:szCs w:val="22"/>
        </w:rPr>
        <w:t xml:space="preserve"> </w:t>
      </w:r>
      <w:r w:rsidRPr="004C358B">
        <w:rPr>
          <w:rFonts w:ascii="NimbusRomNo9L" w:eastAsia="Times New Roman" w:hAnsi="NimbusRomNo9L" w:cs="Times New Roman"/>
          <w:sz w:val="22"/>
          <w:szCs w:val="22"/>
        </w:rPr>
        <w:t xml:space="preserve">script. </w:t>
      </w:r>
    </w:p>
    <w:p w14:paraId="227DA1A2" w14:textId="77777777" w:rsidR="004C358B" w:rsidRPr="004C358B" w:rsidRDefault="004C358B" w:rsidP="00AE7F37">
      <w:pPr>
        <w:pStyle w:val="Heading2"/>
        <w:rPr>
          <w:rFonts w:ascii="Times New Roman" w:eastAsia="Times New Roman" w:hAnsi="Times New Roman" w:cs="Times New Roman"/>
          <w:b/>
        </w:rPr>
      </w:pPr>
      <w:bookmarkStart w:id="7" w:name="_Toc6068371"/>
      <w:r w:rsidRPr="004C358B">
        <w:rPr>
          <w:rFonts w:ascii="NimbusRomNo9L" w:eastAsia="Times New Roman" w:hAnsi="NimbusRomNo9L" w:cs="Times New Roman"/>
          <w:b/>
        </w:rPr>
        <w:t>1.2 Experiment details</w:t>
      </w:r>
      <w:bookmarkEnd w:id="7"/>
      <w:r w:rsidRPr="004C358B">
        <w:rPr>
          <w:rFonts w:ascii="NimbusRomNo9L" w:eastAsia="Times New Roman" w:hAnsi="NimbusRomNo9L" w:cs="Times New Roman"/>
          <w:b/>
        </w:rPr>
        <w:t xml:space="preserve"> </w:t>
      </w:r>
    </w:p>
    <w:p w14:paraId="48AE9466" w14:textId="2315D11E" w:rsidR="004C358B" w:rsidRPr="004C358B" w:rsidRDefault="004C358B" w:rsidP="004C358B">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sz w:val="22"/>
          <w:szCs w:val="22"/>
        </w:rPr>
        <w:t xml:space="preserve">The data you will be exploring is stored in an </w:t>
      </w:r>
      <w:r w:rsidRPr="004C358B">
        <w:rPr>
          <w:rFonts w:ascii="NimbusMonL-Regu-Extend_850" w:eastAsia="Times New Roman" w:hAnsi="NimbusMonL-Regu-Extend_850" w:cs="Times New Roman"/>
          <w:sz w:val="22"/>
          <w:szCs w:val="22"/>
        </w:rPr>
        <w:t xml:space="preserve">hdf5 </w:t>
      </w:r>
      <w:r w:rsidRPr="004C358B">
        <w:rPr>
          <w:rFonts w:ascii="NimbusRomNo9L" w:eastAsia="Times New Roman" w:hAnsi="NimbusRomNo9L" w:cs="Times New Roman"/>
          <w:sz w:val="22"/>
          <w:szCs w:val="22"/>
        </w:rPr>
        <w:t xml:space="preserve">file called </w:t>
      </w:r>
      <w:r w:rsidRPr="004C358B">
        <w:rPr>
          <w:rFonts w:ascii="NimbusMonL-Regu-Extend_850" w:eastAsia="Times New Roman" w:hAnsi="NimbusMonL-Regu-Extend_850" w:cs="Times New Roman"/>
          <w:sz w:val="22"/>
          <w:szCs w:val="22"/>
        </w:rPr>
        <w:t>rgc</w:t>
      </w:r>
      <w:r w:rsidR="00D47BD5">
        <w:rPr>
          <w:rFonts w:ascii="NimbusMonL-Regu-Extend_850" w:eastAsia="Times New Roman" w:hAnsi="NimbusMonL-Regu-Extend_850" w:cs="Times New Roman"/>
          <w:sz w:val="22"/>
          <w:szCs w:val="22"/>
        </w:rPr>
        <w:t>_</w:t>
      </w:r>
      <w:r w:rsidRPr="004C358B">
        <w:rPr>
          <w:rFonts w:ascii="NimbusMonL-Regu-Extend_850" w:eastAsia="Times New Roman" w:hAnsi="NimbusMonL-Regu-Extend_850" w:cs="Times New Roman"/>
          <w:sz w:val="22"/>
          <w:szCs w:val="22"/>
        </w:rPr>
        <w:t xml:space="preserve">data.h5 </w:t>
      </w:r>
      <w:r w:rsidRPr="004C358B">
        <w:rPr>
          <w:rFonts w:ascii="NimbusRomNo9L" w:eastAsia="Times New Roman" w:hAnsi="NimbusRomNo9L" w:cs="Times New Roman"/>
          <w:sz w:val="22"/>
          <w:szCs w:val="22"/>
        </w:rPr>
        <w:t xml:space="preserve">(see the template script for how to load this data into </w:t>
      </w:r>
      <w:proofErr w:type="spellStart"/>
      <w:r w:rsidRPr="004C358B">
        <w:rPr>
          <w:rFonts w:ascii="NimbusRomNo9L" w:eastAsia="Times New Roman" w:hAnsi="NimbusRomNo9L" w:cs="Times New Roman"/>
          <w:sz w:val="22"/>
          <w:szCs w:val="22"/>
        </w:rPr>
        <w:t>Matlab</w:t>
      </w:r>
      <w:proofErr w:type="spellEnd"/>
      <w:r w:rsidRPr="004C358B">
        <w:rPr>
          <w:rFonts w:ascii="NimbusRomNo9L" w:eastAsia="Times New Roman" w:hAnsi="NimbusRomNo9L" w:cs="Times New Roman"/>
          <w:sz w:val="22"/>
          <w:szCs w:val="22"/>
        </w:rPr>
        <w:t xml:space="preserve">). The data consists of a </w:t>
      </w:r>
      <w:proofErr w:type="gramStart"/>
      <w:r w:rsidRPr="004C358B">
        <w:rPr>
          <w:rFonts w:ascii="NimbusRomNo9L" w:eastAsia="Times New Roman" w:hAnsi="NimbusRomNo9L" w:cs="Times New Roman"/>
          <w:sz w:val="22"/>
          <w:szCs w:val="22"/>
        </w:rPr>
        <w:t>16.67 minute</w:t>
      </w:r>
      <w:proofErr w:type="gramEnd"/>
      <w:r w:rsidRPr="004C358B">
        <w:rPr>
          <w:rFonts w:ascii="NimbusRomNo9L" w:eastAsia="Times New Roman" w:hAnsi="NimbusRomNo9L" w:cs="Times New Roman"/>
          <w:sz w:val="22"/>
          <w:szCs w:val="22"/>
        </w:rPr>
        <w:t xml:space="preserve"> recording of an OFF ganglion cell from the salamander retina. The stimulus was flickering white noise bars, sampled at a frame rate of 100Hz. The </w:t>
      </w:r>
      <w:r w:rsidRPr="004C358B">
        <w:rPr>
          <w:rFonts w:ascii="NimbusMonL-Regu-Extend_850" w:eastAsia="Times New Roman" w:hAnsi="NimbusMonL-Regu-Extend_850" w:cs="Times New Roman"/>
          <w:sz w:val="22"/>
          <w:szCs w:val="22"/>
        </w:rPr>
        <w:t xml:space="preserve">stimulus </w:t>
      </w:r>
      <w:r w:rsidRPr="004C358B">
        <w:rPr>
          <w:rFonts w:ascii="NimbusRomNo9L" w:eastAsia="Times New Roman" w:hAnsi="NimbusRomNo9L" w:cs="Times New Roman"/>
          <w:sz w:val="22"/>
          <w:szCs w:val="22"/>
        </w:rPr>
        <w:t xml:space="preserve">array has dimensions (30x100000) corresponding to the pixel value of the 30 bars over 100000 frames. The </w:t>
      </w:r>
      <w:r w:rsidRPr="004C358B">
        <w:rPr>
          <w:rFonts w:ascii="NimbusMonL-Regu-Extend_850" w:eastAsia="Times New Roman" w:hAnsi="NimbusMonL-Regu-Extend_850" w:cs="Times New Roman"/>
          <w:sz w:val="22"/>
          <w:szCs w:val="22"/>
        </w:rPr>
        <w:t xml:space="preserve">time </w:t>
      </w:r>
      <w:r w:rsidRPr="004C358B">
        <w:rPr>
          <w:rFonts w:ascii="NimbusRomNo9L" w:eastAsia="Times New Roman" w:hAnsi="NimbusRomNo9L" w:cs="Times New Roman"/>
          <w:sz w:val="22"/>
          <w:szCs w:val="22"/>
        </w:rPr>
        <w:t xml:space="preserve">array contains the time of the stimulus presentation for each stimulus frame. Finally, the </w:t>
      </w:r>
      <w:proofErr w:type="spellStart"/>
      <w:r w:rsidRPr="004C358B">
        <w:rPr>
          <w:rFonts w:ascii="NimbusMonL-Regu-Extend_850" w:eastAsia="Times New Roman" w:hAnsi="NimbusMonL-Regu-Extend_850" w:cs="Times New Roman"/>
          <w:sz w:val="22"/>
          <w:szCs w:val="22"/>
        </w:rPr>
        <w:t>spike</w:t>
      </w:r>
      <w:r w:rsidR="00941A6A">
        <w:rPr>
          <w:rFonts w:ascii="NimbusMonL-Regu-Extend_850" w:eastAsia="Times New Roman" w:hAnsi="NimbusMonL-Regu-Extend_850" w:cs="Times New Roman"/>
          <w:sz w:val="22"/>
          <w:szCs w:val="22"/>
        </w:rPr>
        <w:t>_</w:t>
      </w:r>
      <w:r w:rsidRPr="004C358B">
        <w:rPr>
          <w:rFonts w:ascii="NimbusMonL-Regu-Extend_850" w:eastAsia="Times New Roman" w:hAnsi="NimbusMonL-Regu-Extend_850" w:cs="Times New Roman"/>
          <w:sz w:val="22"/>
          <w:szCs w:val="22"/>
        </w:rPr>
        <w:t>times</w:t>
      </w:r>
      <w:proofErr w:type="spellEnd"/>
      <w:r w:rsidRPr="004C358B">
        <w:rPr>
          <w:rFonts w:ascii="NimbusMonL-Regu-Extend_850" w:eastAsia="Times New Roman" w:hAnsi="NimbusMonL-Regu-Extend_850" w:cs="Times New Roman"/>
          <w:sz w:val="22"/>
          <w:szCs w:val="22"/>
        </w:rPr>
        <w:t xml:space="preserve"> </w:t>
      </w:r>
      <w:r w:rsidRPr="004C358B">
        <w:rPr>
          <w:rFonts w:ascii="NimbusRomNo9L" w:eastAsia="Times New Roman" w:hAnsi="NimbusRomNo9L" w:cs="Times New Roman"/>
          <w:sz w:val="22"/>
          <w:szCs w:val="22"/>
        </w:rPr>
        <w:t xml:space="preserve">array contains the spike times of an isolated retinal ganglion cell (RGC) recorded in response to the stimulus. </w:t>
      </w:r>
    </w:p>
    <w:p w14:paraId="6C7FF102" w14:textId="77777777" w:rsidR="004C358B" w:rsidRPr="004C358B" w:rsidRDefault="004C358B" w:rsidP="00AE7F37">
      <w:pPr>
        <w:pStyle w:val="Heading2"/>
        <w:rPr>
          <w:rFonts w:ascii="Times New Roman" w:eastAsia="Times New Roman" w:hAnsi="Times New Roman" w:cs="Times New Roman"/>
          <w:b/>
        </w:rPr>
      </w:pPr>
      <w:bookmarkStart w:id="8" w:name="_Toc6068372"/>
      <w:r w:rsidRPr="004C358B">
        <w:rPr>
          <w:rFonts w:ascii="NimbusRomNo9L" w:eastAsia="Times New Roman" w:hAnsi="NimbusRomNo9L" w:cs="Times New Roman"/>
          <w:b/>
        </w:rPr>
        <w:t>1.3 Spike-triggered analysis</w:t>
      </w:r>
      <w:bookmarkEnd w:id="8"/>
      <w:r w:rsidRPr="004C358B">
        <w:rPr>
          <w:rFonts w:ascii="NimbusRomNo9L" w:eastAsia="Times New Roman" w:hAnsi="NimbusRomNo9L" w:cs="Times New Roman"/>
          <w:b/>
        </w:rPr>
        <w:t xml:space="preserve"> </w:t>
      </w:r>
    </w:p>
    <w:p w14:paraId="034DBF69" w14:textId="74234D55" w:rsidR="004C358B" w:rsidRPr="004C358B" w:rsidRDefault="004C358B" w:rsidP="004C358B">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sz w:val="22"/>
          <w:szCs w:val="22"/>
        </w:rPr>
        <w:t xml:space="preserve">To analyze this cell, you will first need to compute the </w:t>
      </w:r>
      <w:r w:rsidRPr="004C358B">
        <w:rPr>
          <w:rFonts w:ascii="NimbusRomNo9L" w:eastAsia="Times New Roman" w:hAnsi="NimbusRomNo9L" w:cs="Times New Roman"/>
          <w:i/>
          <w:iCs/>
          <w:sz w:val="22"/>
          <w:szCs w:val="22"/>
        </w:rPr>
        <w:t xml:space="preserve">spike-triggered ensemble </w:t>
      </w:r>
      <w:r w:rsidRPr="004C358B">
        <w:rPr>
          <w:rFonts w:ascii="NimbusRomNo9L" w:eastAsia="Times New Roman" w:hAnsi="NimbusRomNo9L" w:cs="Times New Roman"/>
          <w:sz w:val="22"/>
          <w:szCs w:val="22"/>
        </w:rPr>
        <w:t xml:space="preserve">(STE). This is a matrix containing the stimulus that directly </w:t>
      </w:r>
      <w:r w:rsidR="009B4DFC" w:rsidRPr="004C358B">
        <w:rPr>
          <w:rFonts w:ascii="NimbusRomNo9L" w:eastAsia="Times New Roman" w:hAnsi="NimbusRomNo9L" w:cs="Times New Roman"/>
          <w:sz w:val="22"/>
          <w:szCs w:val="22"/>
        </w:rPr>
        <w:t>preceded</w:t>
      </w:r>
      <w:r w:rsidRPr="004C358B">
        <w:rPr>
          <w:rFonts w:ascii="NimbusRomNo9L" w:eastAsia="Times New Roman" w:hAnsi="NimbusRomNo9L" w:cs="Times New Roman"/>
          <w:sz w:val="22"/>
          <w:szCs w:val="22"/>
        </w:rPr>
        <w:t xml:space="preserve"> a particular spike, for every recorded spike. Think of the STE as a cloud of points in the high-dimensional stimulus space. As we discussed in class, the mean of this set of points is known as the </w:t>
      </w:r>
      <w:r w:rsidRPr="004C358B">
        <w:rPr>
          <w:rFonts w:ascii="NimbusRomNo9L" w:eastAsia="Times New Roman" w:hAnsi="NimbusRomNo9L" w:cs="Times New Roman"/>
          <w:i/>
          <w:iCs/>
          <w:sz w:val="22"/>
          <w:szCs w:val="22"/>
        </w:rPr>
        <w:t>spike-triggered average</w:t>
      </w:r>
      <w:r w:rsidRPr="004C358B">
        <w:rPr>
          <w:rFonts w:ascii="NimbusRomNo9L" w:eastAsia="Times New Roman" w:hAnsi="NimbusRomNo9L" w:cs="Times New Roman"/>
          <w:sz w:val="22"/>
          <w:szCs w:val="22"/>
        </w:rPr>
        <w:t xml:space="preserve">. We will also characterize this point cloud by its </w:t>
      </w:r>
      <w:r w:rsidRPr="004C358B">
        <w:rPr>
          <w:rFonts w:ascii="NimbusRomNo9L" w:eastAsia="Times New Roman" w:hAnsi="NimbusRomNo9L" w:cs="Times New Roman"/>
          <w:i/>
          <w:iCs/>
          <w:sz w:val="22"/>
          <w:szCs w:val="22"/>
        </w:rPr>
        <w:t>covariance</w:t>
      </w:r>
      <w:r w:rsidRPr="004C358B">
        <w:rPr>
          <w:rFonts w:ascii="NimbusRomNo9L" w:eastAsia="Times New Roman" w:hAnsi="NimbusRomNo9L" w:cs="Times New Roman"/>
          <w:sz w:val="22"/>
          <w:szCs w:val="22"/>
        </w:rPr>
        <w:t>, this leads us to spike-triggered covariance (STC) analysis (see [</w:t>
      </w:r>
      <w:ins w:id="9" w:author="Gabriel Carreira Mel" w:date="2020-04-30T09:19:00Z">
        <w:r w:rsidR="003B295F">
          <w:rPr>
            <w:rFonts w:ascii="NimbusRomNo9L" w:eastAsia="Times New Roman" w:hAnsi="NimbusRomNo9L" w:cs="Times New Roman"/>
            <w:sz w:val="22"/>
            <w:szCs w:val="22"/>
          </w:rPr>
          <w:t>4</w:t>
        </w:r>
      </w:ins>
      <w:del w:id="10" w:author="Gabriel Carreira Mel" w:date="2020-04-30T09:19:00Z">
        <w:r w:rsidRPr="004C358B" w:rsidDel="003B295F">
          <w:rPr>
            <w:rFonts w:ascii="NimbusRomNo9L" w:eastAsia="Times New Roman" w:hAnsi="NimbusRomNo9L" w:cs="Times New Roman"/>
            <w:sz w:val="22"/>
            <w:szCs w:val="22"/>
          </w:rPr>
          <w:delText>5</w:delText>
        </w:r>
      </w:del>
      <w:r w:rsidRPr="004C358B">
        <w:rPr>
          <w:rFonts w:ascii="NimbusRomNo9L" w:eastAsia="Times New Roman" w:hAnsi="NimbusRomNo9L" w:cs="Times New Roman"/>
          <w:sz w:val="22"/>
          <w:szCs w:val="22"/>
        </w:rPr>
        <w:t xml:space="preserve">] for more information). </w:t>
      </w:r>
    </w:p>
    <w:p w14:paraId="485B7FFA" w14:textId="77777777" w:rsidR="004D0941" w:rsidRDefault="004C358B" w:rsidP="009C7627">
      <w:p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b/>
          <w:sz w:val="22"/>
          <w:szCs w:val="22"/>
        </w:rPr>
        <w:lastRenderedPageBreak/>
        <w:t>Part 1</w:t>
      </w:r>
      <w:r w:rsidRPr="004C358B">
        <w:rPr>
          <w:rFonts w:ascii="NimbusRomNo9L" w:eastAsia="Times New Roman" w:hAnsi="NimbusRomNo9L" w:cs="Times New Roman"/>
          <w:sz w:val="22"/>
          <w:szCs w:val="22"/>
        </w:rPr>
        <w:t xml:space="preserve"> Spike-triggered analysis </w:t>
      </w:r>
    </w:p>
    <w:p w14:paraId="0619DECB" w14:textId="743BEE10" w:rsidR="009C7627" w:rsidRDefault="004C358B" w:rsidP="009C7627">
      <w:p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sz w:val="22"/>
          <w:szCs w:val="22"/>
        </w:rPr>
        <w:t xml:space="preserve">The </w:t>
      </w:r>
      <w:proofErr w:type="spellStart"/>
      <w:r w:rsidRPr="004C358B">
        <w:rPr>
          <w:rFonts w:ascii="NimbusMonL-Regu-Extend_850" w:eastAsia="Times New Roman" w:hAnsi="NimbusMonL-Regu-Extend_850" w:cs="Times New Roman"/>
          <w:sz w:val="22"/>
          <w:szCs w:val="22"/>
        </w:rPr>
        <w:t>rgc</w:t>
      </w:r>
      <w:r w:rsidR="009B4DFC">
        <w:rPr>
          <w:rFonts w:ascii="NimbusMonL-Regu-Extend_850" w:eastAsia="Times New Roman" w:hAnsi="NimbusMonL-Regu-Extend_850" w:cs="Times New Roman"/>
          <w:sz w:val="22"/>
          <w:szCs w:val="22"/>
        </w:rPr>
        <w:t>_</w:t>
      </w:r>
      <w:r w:rsidRPr="004C358B">
        <w:rPr>
          <w:rFonts w:ascii="NimbusMonL-Regu-Extend_850" w:eastAsia="Times New Roman" w:hAnsi="NimbusMonL-Regu-Extend_850" w:cs="Times New Roman"/>
          <w:sz w:val="22"/>
          <w:szCs w:val="22"/>
        </w:rPr>
        <w:t>analysis.m</w:t>
      </w:r>
      <w:proofErr w:type="spellEnd"/>
      <w:r w:rsidRPr="004C358B">
        <w:rPr>
          <w:rFonts w:ascii="NimbusMonL-Regu-Extend_850" w:eastAsia="Times New Roman" w:hAnsi="NimbusMonL-Regu-Extend_850" w:cs="Times New Roman"/>
          <w:sz w:val="22"/>
          <w:szCs w:val="22"/>
        </w:rPr>
        <w:t xml:space="preserve"> </w:t>
      </w:r>
      <w:r w:rsidRPr="004C358B">
        <w:rPr>
          <w:rFonts w:ascii="NimbusRomNo9L" w:eastAsia="Times New Roman" w:hAnsi="NimbusRomNo9L" w:cs="Times New Roman"/>
          <w:sz w:val="22"/>
          <w:szCs w:val="22"/>
        </w:rPr>
        <w:t>script will loop over the set of spike times, and for each one, extract the stimulus that occurred right before that spike and store it in a matrix.</w:t>
      </w:r>
    </w:p>
    <w:p w14:paraId="2A5D6AF8" w14:textId="55D27945" w:rsidR="004C358B" w:rsidRPr="009C7627" w:rsidRDefault="004C358B" w:rsidP="009C7627">
      <w:pPr>
        <w:pStyle w:val="ListParagraph"/>
        <w:numPr>
          <w:ilvl w:val="0"/>
          <w:numId w:val="2"/>
        </w:numPr>
        <w:spacing w:before="100" w:beforeAutospacing="1" w:after="100" w:afterAutospacing="1"/>
        <w:rPr>
          <w:rFonts w:ascii="Times New Roman" w:eastAsia="Times New Roman" w:hAnsi="Times New Roman" w:cs="Times New Roman"/>
          <w:sz w:val="24"/>
          <w:szCs w:val="24"/>
        </w:rPr>
      </w:pPr>
      <w:r w:rsidRPr="009C7627">
        <w:rPr>
          <w:rFonts w:ascii="NimbusRomNo9L" w:eastAsia="Times New Roman" w:hAnsi="NimbusRomNo9L" w:cs="Times New Roman"/>
          <w:b/>
          <w:sz w:val="22"/>
          <w:szCs w:val="22"/>
        </w:rPr>
        <w:t xml:space="preserve">Question 1 [0.5 pts]: </w:t>
      </w:r>
      <w:r w:rsidRPr="009C7627">
        <w:rPr>
          <w:rFonts w:ascii="NimbusRomNo9L" w:eastAsia="Times New Roman" w:hAnsi="NimbusRomNo9L" w:cs="Times New Roman"/>
          <w:sz w:val="22"/>
          <w:szCs w:val="22"/>
        </w:rPr>
        <w:t xml:space="preserve">What is the dimensionality of the spatiotemporal filter? (This is the product of the number of spatial dimensions and the number of temporal samples in your filter). </w:t>
      </w:r>
    </w:p>
    <w:p w14:paraId="5CDD6796" w14:textId="77777777" w:rsidR="004C358B" w:rsidRPr="004C358B" w:rsidRDefault="004C358B" w:rsidP="004C358B">
      <w:pPr>
        <w:numPr>
          <w:ilvl w:val="0"/>
          <w:numId w:val="2"/>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sz w:val="22"/>
          <w:szCs w:val="22"/>
        </w:rPr>
        <w:t xml:space="preserve">First, you need to initialize the matrix that will store the spike-triggered ensemble (the variable </w:t>
      </w:r>
      <w:proofErr w:type="spellStart"/>
      <w:r w:rsidRPr="004C358B">
        <w:rPr>
          <w:rFonts w:ascii="NimbusMonL-Regu-Extend_850" w:eastAsia="Times New Roman" w:hAnsi="NimbusMonL-Regu-Extend_850" w:cs="Times New Roman"/>
          <w:sz w:val="22"/>
          <w:szCs w:val="22"/>
        </w:rPr>
        <w:t>ste</w:t>
      </w:r>
      <w:proofErr w:type="spellEnd"/>
      <w:r w:rsidRPr="004C358B">
        <w:rPr>
          <w:rFonts w:ascii="NimbusMonL-Regu-Extend_850" w:eastAsia="Times New Roman" w:hAnsi="NimbusMonL-Regu-Extend_850" w:cs="Times New Roman"/>
          <w:sz w:val="22"/>
          <w:szCs w:val="22"/>
        </w:rPr>
        <w:t xml:space="preserve"> </w:t>
      </w:r>
      <w:r w:rsidRPr="004C358B">
        <w:rPr>
          <w:rFonts w:ascii="NimbusRomNo9L" w:eastAsia="Times New Roman" w:hAnsi="NimbusRomNo9L" w:cs="Times New Roman"/>
          <w:sz w:val="22"/>
          <w:szCs w:val="22"/>
        </w:rPr>
        <w:t xml:space="preserve">in the script). </w:t>
      </w:r>
    </w:p>
    <w:p w14:paraId="4265CF2B" w14:textId="4CAA4C7C" w:rsidR="00F8698C" w:rsidRPr="00F8698C" w:rsidRDefault="004C358B">
      <w:pPr>
        <w:numPr>
          <w:ilvl w:val="0"/>
          <w:numId w:val="2"/>
        </w:numPr>
        <w:spacing w:before="100" w:beforeAutospacing="1" w:after="100" w:afterAutospacing="1"/>
        <w:rPr>
          <w:ins w:id="11" w:author="Gabriel Carreira Mel" w:date="2020-04-29T21:43:00Z"/>
          <w:rFonts w:ascii="NimbusRomNo9L" w:eastAsia="Times New Roman" w:hAnsi="NimbusRomNo9L" w:cs="Times New Roman"/>
          <w:sz w:val="22"/>
          <w:szCs w:val="22"/>
        </w:rPr>
        <w:pPrChange w:id="12" w:author="Gabriel Carreira Mel" w:date="2020-04-29T21:43:00Z">
          <w:pPr>
            <w:spacing w:before="100" w:beforeAutospacing="1" w:after="100" w:afterAutospacing="1"/>
          </w:pPr>
        </w:pPrChange>
      </w:pPr>
      <w:r w:rsidRPr="004C358B">
        <w:rPr>
          <w:rFonts w:ascii="NimbusRomNo9L" w:eastAsia="Times New Roman" w:hAnsi="NimbusRomNo9L" w:cs="Times New Roman"/>
          <w:sz w:val="22"/>
          <w:szCs w:val="22"/>
        </w:rPr>
        <w:t xml:space="preserve">Then, fill out the code in the for loop that loops over the set of spike times, and for each spike, store the stimulus </w:t>
      </w:r>
      <w:r w:rsidR="003F32AF" w:rsidRPr="004C358B">
        <w:rPr>
          <w:rFonts w:ascii="NimbusRomNo9L" w:eastAsia="Times New Roman" w:hAnsi="NimbusRomNo9L" w:cs="Times New Roman"/>
          <w:sz w:val="22"/>
          <w:szCs w:val="22"/>
        </w:rPr>
        <w:t>preceding</w:t>
      </w:r>
      <w:r w:rsidRPr="004C358B">
        <w:rPr>
          <w:rFonts w:ascii="NimbusRomNo9L" w:eastAsia="Times New Roman" w:hAnsi="NimbusRomNo9L" w:cs="Times New Roman"/>
          <w:sz w:val="22"/>
          <w:szCs w:val="22"/>
        </w:rPr>
        <w:t xml:space="preserve"> that spike in the</w:t>
      </w:r>
      <w:ins w:id="13" w:author="Gabriel Carreira Mel" w:date="2020-04-30T09:11:00Z">
        <w:r w:rsidR="004B098A">
          <w:rPr>
            <w:rFonts w:ascii="NimbusRomNo9L" w:eastAsia="Times New Roman" w:hAnsi="NimbusRomNo9L" w:cs="Times New Roman"/>
            <w:sz w:val="22"/>
            <w:szCs w:val="22"/>
          </w:rPr>
          <w:t xml:space="preserve"> spike-triggered ensemble</w:t>
        </w:r>
      </w:ins>
      <w:r w:rsidRPr="004C358B">
        <w:rPr>
          <w:rFonts w:ascii="NimbusRomNo9L" w:eastAsia="Times New Roman" w:hAnsi="NimbusRomNo9L" w:cs="Times New Roman"/>
          <w:sz w:val="22"/>
          <w:szCs w:val="22"/>
        </w:rPr>
        <w:t xml:space="preserve"> </w:t>
      </w:r>
      <w:ins w:id="14" w:author="Gabriel Carreira Mel" w:date="2020-04-30T09:11:00Z">
        <w:r w:rsidR="004B098A">
          <w:rPr>
            <w:rFonts w:ascii="NimbusRomNo9L" w:eastAsia="Times New Roman" w:hAnsi="NimbusRomNo9L" w:cs="Times New Roman"/>
            <w:sz w:val="22"/>
            <w:szCs w:val="22"/>
          </w:rPr>
          <w:t>(</w:t>
        </w:r>
      </w:ins>
      <w:commentRangeStart w:id="15"/>
      <w:r w:rsidRPr="004C358B">
        <w:rPr>
          <w:rFonts w:ascii="NimbusRomNo9L" w:eastAsia="Times New Roman" w:hAnsi="NimbusRomNo9L" w:cs="Times New Roman"/>
          <w:sz w:val="22"/>
          <w:szCs w:val="22"/>
        </w:rPr>
        <w:t>STE</w:t>
      </w:r>
      <w:commentRangeEnd w:id="15"/>
      <w:ins w:id="16" w:author="Gabriel Carreira Mel" w:date="2020-04-30T09:11:00Z">
        <w:r w:rsidR="004B098A">
          <w:rPr>
            <w:rFonts w:ascii="NimbusRomNo9L" w:eastAsia="Times New Roman" w:hAnsi="NimbusRomNo9L" w:cs="Times New Roman"/>
            <w:sz w:val="22"/>
            <w:szCs w:val="22"/>
          </w:rPr>
          <w:t>)</w:t>
        </w:r>
      </w:ins>
      <w:r w:rsidR="003624B8">
        <w:rPr>
          <w:rStyle w:val="CommentReference"/>
        </w:rPr>
        <w:commentReference w:id="15"/>
      </w:r>
      <w:r w:rsidRPr="004C358B">
        <w:rPr>
          <w:rFonts w:ascii="NimbusRomNo9L" w:eastAsia="Times New Roman" w:hAnsi="NimbusRomNo9L" w:cs="Times New Roman"/>
          <w:sz w:val="22"/>
          <w:szCs w:val="22"/>
        </w:rPr>
        <w:t xml:space="preserve">. Note that you need to flatten the stimulus to be a vector (rather than a matrix) in order to store it in the STE. </w:t>
      </w:r>
    </w:p>
    <w:p w14:paraId="783B02A0" w14:textId="77777777" w:rsidR="00F8698C" w:rsidRDefault="00F8698C" w:rsidP="00F8698C">
      <w:pPr>
        <w:spacing w:before="100" w:beforeAutospacing="1" w:after="100" w:afterAutospacing="1"/>
        <w:rPr>
          <w:ins w:id="17" w:author="Gabriel Carreira Mel" w:date="2020-04-29T21:48:00Z"/>
          <w:rFonts w:ascii="NimbusRomNo9L" w:eastAsia="Times New Roman" w:hAnsi="NimbusRomNo9L" w:cs="Times New Roman"/>
          <w:sz w:val="22"/>
          <w:szCs w:val="22"/>
        </w:rPr>
      </w:pPr>
      <w:moveToRangeStart w:id="18" w:author="Gabriel Carreira Mel" w:date="2020-04-29T21:43:00Z" w:name="move39089047"/>
      <w:moveTo w:id="19" w:author="Gabriel Carreira Mel" w:date="2020-04-29T21:43:00Z">
        <w:r w:rsidRPr="004C358B">
          <w:rPr>
            <w:rFonts w:ascii="NimbusRomNo9L" w:eastAsia="Times New Roman" w:hAnsi="NimbusRomNo9L" w:cs="Times New Roman"/>
            <w:sz w:val="22"/>
            <w:szCs w:val="22"/>
          </w:rPr>
          <w:t>Once you have the STE</w:t>
        </w:r>
      </w:moveTo>
      <w:ins w:id="20" w:author="Gabriel Carreira Mel" w:date="2020-04-29T21:45:00Z">
        <w:r>
          <w:rPr>
            <w:rFonts w:ascii="NimbusRomNo9L" w:eastAsia="Times New Roman" w:hAnsi="NimbusRomNo9L" w:cs="Times New Roman"/>
            <w:sz w:val="22"/>
            <w:szCs w:val="22"/>
          </w:rPr>
          <w:t xml:space="preserve">, </w:t>
        </w:r>
      </w:ins>
      <w:ins w:id="21" w:author="Gabriel Carreira Mel" w:date="2020-04-29T21:46:00Z">
        <w:r>
          <w:rPr>
            <w:rFonts w:ascii="NimbusRomNo9L" w:eastAsia="Times New Roman" w:hAnsi="NimbusRomNo9L" w:cs="Times New Roman"/>
            <w:sz w:val="22"/>
            <w:szCs w:val="22"/>
          </w:rPr>
          <w:t>you</w:t>
        </w:r>
      </w:ins>
      <w:ins w:id="22" w:author="Gabriel Carreira Mel" w:date="2020-04-29T21:48:00Z">
        <w:r>
          <w:rPr>
            <w:rFonts w:ascii="NimbusRomNo9L" w:eastAsia="Times New Roman" w:hAnsi="NimbusRomNo9L" w:cs="Times New Roman"/>
            <w:sz w:val="22"/>
            <w:szCs w:val="22"/>
          </w:rPr>
          <w:t>’re ready to do the following:</w:t>
        </w:r>
      </w:ins>
    </w:p>
    <w:p w14:paraId="0CF3B04C" w14:textId="353EB840" w:rsidR="00F8698C" w:rsidRDefault="00F8698C" w:rsidP="00F8698C">
      <w:pPr>
        <w:pStyle w:val="ListParagraph"/>
        <w:numPr>
          <w:ilvl w:val="0"/>
          <w:numId w:val="10"/>
        </w:numPr>
        <w:spacing w:before="100" w:beforeAutospacing="1" w:after="100" w:afterAutospacing="1"/>
        <w:rPr>
          <w:ins w:id="23" w:author="Gabriel Carreira Mel" w:date="2020-04-29T21:53:00Z"/>
          <w:rFonts w:ascii="NimbusRomNo9L" w:eastAsia="Times New Roman" w:hAnsi="NimbusRomNo9L" w:cs="Times New Roman"/>
          <w:sz w:val="22"/>
          <w:szCs w:val="22"/>
        </w:rPr>
      </w:pPr>
      <w:ins w:id="24" w:author="Gabriel Carreira Mel" w:date="2020-04-29T21:48:00Z">
        <w:r>
          <w:rPr>
            <w:rFonts w:ascii="NimbusRomNo9L" w:eastAsia="Times New Roman" w:hAnsi="NimbusRomNo9L" w:cs="Times New Roman"/>
            <w:sz w:val="22"/>
            <w:szCs w:val="22"/>
          </w:rPr>
          <w:t>C</w:t>
        </w:r>
      </w:ins>
      <w:ins w:id="25" w:author="Gabriel Carreira Mel" w:date="2020-04-29T21:47:00Z">
        <w:r w:rsidRPr="00F8698C">
          <w:rPr>
            <w:rFonts w:ascii="NimbusRomNo9L" w:eastAsia="Times New Roman" w:hAnsi="NimbusRomNo9L" w:cs="Times New Roman"/>
            <w:sz w:val="22"/>
            <w:szCs w:val="22"/>
            <w:rPrChange w:id="26" w:author="Gabriel Carreira Mel" w:date="2020-04-29T21:48:00Z">
              <w:rPr/>
            </w:rPrChange>
          </w:rPr>
          <w:t>ompute the STA</w:t>
        </w:r>
      </w:ins>
      <w:ins w:id="27" w:author="Gabriel Carreira Mel" w:date="2020-04-29T21:49:00Z">
        <w:r>
          <w:rPr>
            <w:rFonts w:ascii="NimbusRomNo9L" w:eastAsia="Times New Roman" w:hAnsi="NimbusRomNo9L" w:cs="Times New Roman"/>
            <w:sz w:val="22"/>
            <w:szCs w:val="22"/>
          </w:rPr>
          <w:t xml:space="preserve">. Do this by taking the mean </w:t>
        </w:r>
      </w:ins>
      <w:ins w:id="28" w:author="Gabriel Carreira Mel" w:date="2020-04-29T21:50:00Z">
        <w:r>
          <w:rPr>
            <w:rFonts w:ascii="NimbusRomNo9L" w:eastAsia="Times New Roman" w:hAnsi="NimbusRomNo9L" w:cs="Times New Roman"/>
            <w:sz w:val="22"/>
            <w:szCs w:val="22"/>
          </w:rPr>
          <w:t>of the</w:t>
        </w:r>
      </w:ins>
      <w:ins w:id="29" w:author="Gabriel Carreira Mel" w:date="2020-04-29T21:49:00Z">
        <w:r>
          <w:rPr>
            <w:rFonts w:ascii="NimbusRomNo9L" w:eastAsia="Times New Roman" w:hAnsi="NimbusRomNo9L" w:cs="Times New Roman"/>
            <w:sz w:val="22"/>
            <w:szCs w:val="22"/>
          </w:rPr>
          <w:t xml:space="preserve"> </w:t>
        </w:r>
      </w:ins>
      <w:ins w:id="30" w:author="Gabriel Carreira Mel" w:date="2020-04-29T21:50:00Z">
        <w:r>
          <w:rPr>
            <w:rFonts w:ascii="NimbusRomNo9L" w:eastAsia="Times New Roman" w:hAnsi="NimbusRomNo9L" w:cs="Times New Roman"/>
            <w:sz w:val="22"/>
            <w:szCs w:val="22"/>
          </w:rPr>
          <w:t>STE</w:t>
        </w:r>
      </w:ins>
      <w:ins w:id="31" w:author="Gabriel Carreira Mel" w:date="2020-04-29T21:51:00Z">
        <w:r>
          <w:rPr>
            <w:rFonts w:ascii="NimbusRomNo9L" w:eastAsia="Times New Roman" w:hAnsi="NimbusRomNo9L" w:cs="Times New Roman"/>
            <w:sz w:val="22"/>
            <w:szCs w:val="22"/>
          </w:rPr>
          <w:t xml:space="preserve"> over the spikes dimension. This </w:t>
        </w:r>
      </w:ins>
      <w:ins w:id="32" w:author="Gabriel Carreira Mel" w:date="2020-04-29T21:52:00Z">
        <w:r>
          <w:rPr>
            <w:rFonts w:ascii="NimbusRomNo9L" w:eastAsia="Times New Roman" w:hAnsi="NimbusRomNo9L" w:cs="Times New Roman"/>
            <w:sz w:val="22"/>
            <w:szCs w:val="22"/>
          </w:rPr>
          <w:t xml:space="preserve">produces </w:t>
        </w:r>
      </w:ins>
      <w:ins w:id="33" w:author="Gabriel Carreira Mel" w:date="2020-04-29T21:51:00Z">
        <w:r>
          <w:rPr>
            <w:rFonts w:ascii="NimbusRomNo9L" w:eastAsia="Times New Roman" w:hAnsi="NimbusRomNo9L" w:cs="Times New Roman"/>
            <w:sz w:val="22"/>
            <w:szCs w:val="22"/>
          </w:rPr>
          <w:t xml:space="preserve">the average of all the spike-triggering </w:t>
        </w:r>
        <w:proofErr w:type="gramStart"/>
        <w:r>
          <w:rPr>
            <w:rFonts w:ascii="NimbusRomNo9L" w:eastAsia="Times New Roman" w:hAnsi="NimbusRomNo9L" w:cs="Times New Roman"/>
            <w:sz w:val="22"/>
            <w:szCs w:val="22"/>
          </w:rPr>
          <w:t>stimuli</w:t>
        </w:r>
      </w:ins>
      <w:ins w:id="34" w:author="Gabriel Carreira Mel" w:date="2020-04-29T21:52:00Z">
        <w:r>
          <w:rPr>
            <w:rFonts w:ascii="NimbusRomNo9L" w:eastAsia="Times New Roman" w:hAnsi="NimbusRomNo9L" w:cs="Times New Roman"/>
            <w:sz w:val="22"/>
            <w:szCs w:val="22"/>
          </w:rPr>
          <w:t>, and</w:t>
        </w:r>
        <w:proofErr w:type="gramEnd"/>
        <w:r>
          <w:rPr>
            <w:rFonts w:ascii="NimbusRomNo9L" w:eastAsia="Times New Roman" w:hAnsi="NimbusRomNo9L" w:cs="Times New Roman"/>
            <w:sz w:val="22"/>
            <w:szCs w:val="22"/>
          </w:rPr>
          <w:t xml:space="preserve"> gives us an approximate idea of </w:t>
        </w:r>
      </w:ins>
      <w:ins w:id="35" w:author="Gabriel Carreira Mel" w:date="2020-04-29T21:53:00Z">
        <w:r>
          <w:rPr>
            <w:rFonts w:ascii="NimbusRomNo9L" w:eastAsia="Times New Roman" w:hAnsi="NimbusRomNo9L" w:cs="Times New Roman"/>
            <w:sz w:val="22"/>
            <w:szCs w:val="22"/>
          </w:rPr>
          <w:t xml:space="preserve">the neuron’s “preferred stimulus”. </w:t>
        </w:r>
      </w:ins>
      <w:moveTo w:id="36" w:author="Gabriel Carreira Mel" w:date="2020-04-29T21:43:00Z">
        <w:del w:id="37" w:author="Gabriel Carreira Mel" w:date="2020-04-29T21:45:00Z">
          <w:r w:rsidRPr="00F8698C" w:rsidDel="00F8698C">
            <w:rPr>
              <w:rFonts w:ascii="NimbusRomNo9L" w:eastAsia="Times New Roman" w:hAnsi="NimbusRomNo9L" w:cs="Times New Roman"/>
              <w:sz w:val="22"/>
              <w:szCs w:val="22"/>
              <w:rPrChange w:id="38" w:author="Gabriel Carreira Mel" w:date="2020-04-29T21:48:00Z">
                <w:rPr/>
              </w:rPrChange>
            </w:rPr>
            <w:delText xml:space="preserve">, </w:delText>
          </w:r>
        </w:del>
        <w:del w:id="39" w:author="Gabriel Carreira Mel" w:date="2020-04-29T21:49:00Z">
          <w:r w:rsidRPr="00F8698C" w:rsidDel="00F8698C">
            <w:rPr>
              <w:rFonts w:ascii="NimbusRomNo9L" w:eastAsia="Times New Roman" w:hAnsi="NimbusRomNo9L" w:cs="Times New Roman"/>
              <w:sz w:val="22"/>
              <w:szCs w:val="22"/>
              <w:rPrChange w:id="40" w:author="Gabriel Carreira Mel" w:date="2020-04-29T21:48:00Z">
                <w:rPr/>
              </w:rPrChange>
            </w:rPr>
            <w:delText>you can compute its mean and covariance (after the for loop) to estimate the spike-triggered average and covariance, respectively.</w:delText>
          </w:r>
        </w:del>
      </w:moveTo>
      <w:moveToRangeEnd w:id="18"/>
    </w:p>
    <w:p w14:paraId="422F524F" w14:textId="3A629CDA" w:rsidR="00F8698C" w:rsidRDefault="00316BD7" w:rsidP="00F8698C">
      <w:pPr>
        <w:pStyle w:val="ListParagraph"/>
        <w:numPr>
          <w:ilvl w:val="0"/>
          <w:numId w:val="10"/>
        </w:numPr>
        <w:spacing w:before="100" w:beforeAutospacing="1" w:after="100" w:afterAutospacing="1"/>
        <w:rPr>
          <w:ins w:id="41" w:author="Gabriel Carreira Mel" w:date="2020-04-29T21:54:00Z"/>
          <w:rFonts w:ascii="NimbusRomNo9L" w:eastAsia="Times New Roman" w:hAnsi="NimbusRomNo9L" w:cs="Times New Roman"/>
          <w:sz w:val="22"/>
          <w:szCs w:val="22"/>
        </w:rPr>
      </w:pPr>
      <w:commentRangeStart w:id="42"/>
      <w:ins w:id="43" w:author="Gabriel Carreira Mel" w:date="2020-04-29T21:54:00Z">
        <w:r>
          <w:rPr>
            <w:rFonts w:ascii="NimbusRomNo9L" w:eastAsia="Times New Roman" w:hAnsi="NimbusRomNo9L" w:cs="Times New Roman"/>
            <w:sz w:val="22"/>
            <w:szCs w:val="22"/>
          </w:rPr>
          <w:t xml:space="preserve">Perform PCA </w:t>
        </w:r>
      </w:ins>
      <w:ins w:id="44" w:author="Gabriel Carreira Mel" w:date="2020-04-30T09:23:00Z">
        <w:r w:rsidR="00C915DB">
          <w:rPr>
            <w:rFonts w:ascii="NimbusRomNo9L" w:eastAsia="Times New Roman" w:hAnsi="NimbusRomNo9L" w:cs="Times New Roman"/>
            <w:sz w:val="22"/>
            <w:szCs w:val="22"/>
          </w:rPr>
          <w:t>by</w:t>
        </w:r>
      </w:ins>
      <w:ins w:id="45" w:author="Gabriel Carreira Mel" w:date="2020-04-29T21:54:00Z">
        <w:r>
          <w:rPr>
            <w:rFonts w:ascii="NimbusRomNo9L" w:eastAsia="Times New Roman" w:hAnsi="NimbusRomNo9L" w:cs="Times New Roman"/>
            <w:sz w:val="22"/>
            <w:szCs w:val="22"/>
          </w:rPr>
          <w:t xml:space="preserve"> analyz</w:t>
        </w:r>
      </w:ins>
      <w:ins w:id="46" w:author="Gabriel Carreira Mel" w:date="2020-04-30T09:23:00Z">
        <w:r w:rsidR="00C915DB">
          <w:rPr>
            <w:rFonts w:ascii="NimbusRomNo9L" w:eastAsia="Times New Roman" w:hAnsi="NimbusRomNo9L" w:cs="Times New Roman"/>
            <w:sz w:val="22"/>
            <w:szCs w:val="22"/>
          </w:rPr>
          <w:t xml:space="preserve">ing </w:t>
        </w:r>
      </w:ins>
      <w:bookmarkStart w:id="47" w:name="_GoBack"/>
      <w:bookmarkEnd w:id="47"/>
      <w:ins w:id="48" w:author="Gabriel Carreira Mel" w:date="2020-04-29T21:54:00Z">
        <w:r>
          <w:rPr>
            <w:rFonts w:ascii="NimbusRomNo9L" w:eastAsia="Times New Roman" w:hAnsi="NimbusRomNo9L" w:cs="Times New Roman"/>
            <w:sz w:val="22"/>
            <w:szCs w:val="22"/>
          </w:rPr>
          <w:t xml:space="preserve">the </w:t>
        </w:r>
      </w:ins>
      <w:commentRangeEnd w:id="42"/>
      <w:ins w:id="49" w:author="Gabriel Carreira Mel" w:date="2020-04-30T09:12:00Z">
        <w:r w:rsidR="0030336E">
          <w:rPr>
            <w:rFonts w:ascii="NimbusRomNo9L" w:eastAsia="Times New Roman" w:hAnsi="NimbusRomNo9L" w:cs="Times New Roman"/>
            <w:sz w:val="22"/>
            <w:szCs w:val="22"/>
          </w:rPr>
          <w:t>spike-triggered covariance (STC)</w:t>
        </w:r>
      </w:ins>
      <w:del w:id="50" w:author="Gabriel Carreira Mel" w:date="2020-04-30T09:12:00Z">
        <w:r w:rsidR="00B737B5" w:rsidDel="0030336E">
          <w:rPr>
            <w:rStyle w:val="CommentReference"/>
          </w:rPr>
          <w:commentReference w:id="42"/>
        </w:r>
      </w:del>
    </w:p>
    <w:p w14:paraId="7E854242" w14:textId="4EF48B3C" w:rsidR="00316BD7" w:rsidRDefault="006B795B" w:rsidP="00316BD7">
      <w:pPr>
        <w:pStyle w:val="ListParagraph"/>
        <w:numPr>
          <w:ilvl w:val="1"/>
          <w:numId w:val="10"/>
        </w:numPr>
        <w:spacing w:before="100" w:beforeAutospacing="1" w:after="100" w:afterAutospacing="1"/>
        <w:rPr>
          <w:ins w:id="51" w:author="Gabriel Carreira Mel" w:date="2020-04-29T21:56:00Z"/>
          <w:rFonts w:ascii="NimbusRomNo9L" w:eastAsia="Times New Roman" w:hAnsi="NimbusRomNo9L" w:cs="Times New Roman"/>
          <w:sz w:val="22"/>
          <w:szCs w:val="22"/>
        </w:rPr>
      </w:pPr>
      <w:ins w:id="52" w:author="Gabriel Carreira Mel" w:date="2020-04-29T21:55:00Z">
        <w:r>
          <w:rPr>
            <w:rFonts w:ascii="NimbusRomNo9L" w:eastAsia="Times New Roman" w:hAnsi="NimbusRomNo9L" w:cs="Times New Roman"/>
            <w:sz w:val="22"/>
            <w:szCs w:val="22"/>
          </w:rPr>
          <w:t xml:space="preserve">The first step in any basic PCA implementation is to collect the data points we want to analyze. We’ve already done this by storing all spike-triggering stimuli in the STE matrix. </w:t>
        </w:r>
      </w:ins>
    </w:p>
    <w:p w14:paraId="168E6014" w14:textId="627A5847" w:rsidR="006B795B" w:rsidRPr="00F8698C" w:rsidDel="006B795B" w:rsidRDefault="006B795B">
      <w:pPr>
        <w:pStyle w:val="ListParagraph"/>
        <w:numPr>
          <w:ilvl w:val="1"/>
          <w:numId w:val="10"/>
        </w:numPr>
        <w:spacing w:before="100" w:beforeAutospacing="1" w:after="100" w:afterAutospacing="1"/>
        <w:rPr>
          <w:del w:id="53" w:author="Gabriel Carreira Mel" w:date="2020-04-29T21:58:00Z"/>
          <w:rFonts w:ascii="NimbusRomNo9L" w:eastAsia="Times New Roman" w:hAnsi="NimbusRomNo9L" w:cs="Times New Roman"/>
          <w:sz w:val="22"/>
          <w:szCs w:val="22"/>
          <w:rPrChange w:id="54" w:author="Gabriel Carreira Mel" w:date="2020-04-29T21:48:00Z">
            <w:rPr>
              <w:del w:id="55" w:author="Gabriel Carreira Mel" w:date="2020-04-29T21:58:00Z"/>
            </w:rPr>
          </w:rPrChange>
        </w:rPr>
        <w:pPrChange w:id="56" w:author="Gabriel Carreira Mel" w:date="2020-04-29T21:54:00Z">
          <w:pPr>
            <w:numPr>
              <w:numId w:val="2"/>
            </w:numPr>
            <w:tabs>
              <w:tab w:val="num" w:pos="720"/>
            </w:tabs>
            <w:spacing w:before="100" w:beforeAutospacing="1" w:after="100" w:afterAutospacing="1"/>
            <w:ind w:left="720" w:hanging="360"/>
          </w:pPr>
        </w:pPrChange>
      </w:pPr>
      <w:ins w:id="57" w:author="Gabriel Carreira Mel" w:date="2020-04-29T21:56:00Z">
        <w:r>
          <w:rPr>
            <w:rFonts w:ascii="NimbusRomNo9L" w:eastAsia="Times New Roman" w:hAnsi="NimbusRomNo9L" w:cs="Times New Roman"/>
            <w:sz w:val="22"/>
            <w:szCs w:val="22"/>
          </w:rPr>
          <w:t xml:space="preserve">Next, compute the covariance matrix of this data. You can do this using the formula for covariance: </w:t>
        </w:r>
      </w:ins>
      <m:oMath>
        <m:r>
          <w:ins w:id="58" w:author="Gabriel Carreira Mel" w:date="2020-04-29T21:57:00Z">
            <w:rPr>
              <w:rFonts w:ascii="Cambria Math" w:eastAsia="Times New Roman" w:hAnsi="Cambria Math" w:cs="Times New Roman"/>
              <w:sz w:val="22"/>
              <w:szCs w:val="22"/>
            </w:rPr>
            <m:t>Cov</m:t>
          </w:ins>
        </m:r>
        <m:d>
          <m:dPr>
            <m:begChr m:val="["/>
            <m:endChr m:val="]"/>
            <m:ctrlPr>
              <w:ins w:id="59" w:author="Gabriel Carreira Mel" w:date="2020-04-29T21:57:00Z">
                <w:rPr>
                  <w:rFonts w:ascii="Cambria Math" w:eastAsia="Times New Roman" w:hAnsi="Cambria Math" w:cs="Times New Roman"/>
                  <w:i/>
                  <w:sz w:val="22"/>
                  <w:szCs w:val="22"/>
                </w:rPr>
              </w:ins>
            </m:ctrlPr>
          </m:dPr>
          <m:e>
            <m:r>
              <w:ins w:id="60" w:author="Gabriel Carreira Mel" w:date="2020-04-29T21:57:00Z">
                <w:rPr>
                  <w:rFonts w:ascii="Cambria Math" w:eastAsia="Times New Roman" w:hAnsi="Cambria Math" w:cs="Times New Roman"/>
                  <w:sz w:val="22"/>
                  <w:szCs w:val="22"/>
                </w:rPr>
                <m:t>x</m:t>
              </w:ins>
            </m:r>
          </m:e>
        </m:d>
        <m:r>
          <w:ins w:id="61" w:author="Gabriel Carreira Mel" w:date="2020-04-29T21:57:00Z">
            <w:rPr>
              <w:rFonts w:ascii="Cambria Math" w:eastAsia="Times New Roman" w:hAnsi="Cambria Math" w:cs="Times New Roman"/>
              <w:sz w:val="22"/>
              <w:szCs w:val="22"/>
            </w:rPr>
            <m:t>=E</m:t>
          </w:ins>
        </m:r>
        <m:d>
          <m:dPr>
            <m:begChr m:val="["/>
            <m:endChr m:val="]"/>
            <m:ctrlPr>
              <w:ins w:id="62" w:author="Gabriel Carreira Mel" w:date="2020-04-29T21:57:00Z">
                <w:rPr>
                  <w:rFonts w:ascii="Cambria Math" w:eastAsia="Times New Roman" w:hAnsi="Cambria Math" w:cs="Times New Roman"/>
                  <w:i/>
                  <w:sz w:val="22"/>
                  <w:szCs w:val="22"/>
                </w:rPr>
              </w:ins>
            </m:ctrlPr>
          </m:dPr>
          <m:e>
            <m:d>
              <m:dPr>
                <m:ctrlPr>
                  <w:ins w:id="63" w:author="Gabriel Carreira Mel" w:date="2020-04-29T21:57:00Z">
                    <w:rPr>
                      <w:rFonts w:ascii="Cambria Math" w:eastAsia="Times New Roman" w:hAnsi="Cambria Math" w:cs="Times New Roman"/>
                      <w:i/>
                      <w:sz w:val="22"/>
                      <w:szCs w:val="22"/>
                    </w:rPr>
                  </w:ins>
                </m:ctrlPr>
              </m:dPr>
              <m:e>
                <m:r>
                  <w:ins w:id="64" w:author="Gabriel Carreira Mel" w:date="2020-04-29T21:57:00Z">
                    <w:rPr>
                      <w:rFonts w:ascii="Cambria Math" w:eastAsia="Times New Roman" w:hAnsi="Cambria Math" w:cs="Times New Roman"/>
                      <w:sz w:val="22"/>
                      <w:szCs w:val="22"/>
                    </w:rPr>
                    <m:t>x-</m:t>
                  </w:ins>
                </m:r>
                <m:acc>
                  <m:accPr>
                    <m:chr m:val="̅"/>
                    <m:ctrlPr>
                      <w:rPr>
                        <w:rFonts w:ascii="Cambria Math" w:eastAsia="Times New Roman" w:hAnsi="Cambria Math" w:cs="Times New Roman"/>
                        <w:sz w:val="22"/>
                        <w:szCs w:val="22"/>
                      </w:rPr>
                    </m:ctrlPr>
                  </m:accPr>
                  <m:e>
                    <m:r>
                      <w:ins w:id="65" w:author="Gabriel Carreira Mel" w:date="2020-04-29T21:57:00Z">
                        <w:rPr>
                          <w:rFonts w:ascii="Cambria Math" w:eastAsia="Times New Roman" w:hAnsi="Cambria Math" w:cs="Times New Roman"/>
                          <w:sz w:val="22"/>
                          <w:szCs w:val="22"/>
                        </w:rPr>
                        <m:t>x</m:t>
                      </w:ins>
                    </m:r>
                  </m:e>
                </m:acc>
              </m:e>
            </m:d>
            <m:sSup>
              <m:sSupPr>
                <m:ctrlPr>
                  <w:ins w:id="66" w:author="Gabriel Carreira Mel" w:date="2020-04-29T21:57:00Z">
                    <w:rPr>
                      <w:rFonts w:ascii="Cambria Math" w:eastAsia="Times New Roman" w:hAnsi="Cambria Math" w:cs="Times New Roman"/>
                      <w:i/>
                      <w:sz w:val="22"/>
                      <w:szCs w:val="22"/>
                    </w:rPr>
                  </w:ins>
                </m:ctrlPr>
              </m:sSupPr>
              <m:e>
                <m:d>
                  <m:dPr>
                    <m:ctrlPr>
                      <w:ins w:id="67" w:author="Gabriel Carreira Mel" w:date="2020-04-29T21:57:00Z">
                        <w:rPr>
                          <w:rFonts w:ascii="Cambria Math" w:eastAsia="Times New Roman" w:hAnsi="Cambria Math" w:cs="Times New Roman"/>
                          <w:i/>
                          <w:sz w:val="22"/>
                          <w:szCs w:val="22"/>
                        </w:rPr>
                      </w:ins>
                    </m:ctrlPr>
                  </m:dPr>
                  <m:e>
                    <m:r>
                      <w:ins w:id="68" w:author="Gabriel Carreira Mel" w:date="2020-04-29T21:57:00Z">
                        <w:rPr>
                          <w:rFonts w:ascii="Cambria Math" w:eastAsia="Times New Roman" w:hAnsi="Cambria Math" w:cs="Times New Roman"/>
                          <w:sz w:val="22"/>
                          <w:szCs w:val="22"/>
                        </w:rPr>
                        <m:t>x-</m:t>
                      </w:ins>
                    </m:r>
                    <m:acc>
                      <m:accPr>
                        <m:chr m:val="̅"/>
                        <m:ctrlPr>
                          <w:rPr>
                            <w:rFonts w:ascii="Cambria Math" w:eastAsia="Times New Roman" w:hAnsi="Cambria Math" w:cs="Times New Roman"/>
                            <w:sz w:val="22"/>
                            <w:szCs w:val="22"/>
                          </w:rPr>
                        </m:ctrlPr>
                      </m:accPr>
                      <m:e>
                        <m:r>
                          <w:ins w:id="69" w:author="Gabriel Carreira Mel" w:date="2020-04-29T21:57:00Z">
                            <w:rPr>
                              <w:rFonts w:ascii="Cambria Math" w:eastAsia="Times New Roman" w:hAnsi="Cambria Math" w:cs="Times New Roman"/>
                              <w:sz w:val="22"/>
                              <w:szCs w:val="22"/>
                            </w:rPr>
                            <m:t>x</m:t>
                          </w:ins>
                        </m:r>
                      </m:e>
                    </m:acc>
                  </m:e>
                </m:d>
              </m:e>
              <m:sup>
                <m:r>
                  <w:ins w:id="70" w:author="Gabriel Carreira Mel" w:date="2020-04-29T21:57:00Z">
                    <w:rPr>
                      <w:rFonts w:ascii="Cambria Math" w:eastAsia="Times New Roman" w:hAnsi="Cambria Math" w:cs="Times New Roman"/>
                      <w:sz w:val="22"/>
                      <w:szCs w:val="22"/>
                    </w:rPr>
                    <m:t>T</m:t>
                  </w:ins>
                </m:r>
              </m:sup>
            </m:sSup>
          </m:e>
        </m:d>
      </m:oMath>
      <w:ins w:id="71" w:author="Gabriel Carreira Mel" w:date="2020-04-29T21:56:00Z">
        <w:r>
          <w:rPr>
            <w:rFonts w:ascii="NimbusRomNo9L" w:eastAsia="Times New Roman" w:hAnsi="NimbusRomNo9L" w:cs="Times New Roman"/>
            <w:sz w:val="22"/>
            <w:szCs w:val="22"/>
          </w:rPr>
          <w:t xml:space="preserve"> </w:t>
        </w:r>
      </w:ins>
      <w:ins w:id="72" w:author="Gabriel Carreira Mel" w:date="2020-04-29T21:57:00Z">
        <w:r>
          <w:rPr>
            <w:rFonts w:ascii="NimbusRomNo9L" w:eastAsia="Times New Roman" w:hAnsi="NimbusRomNo9L" w:cs="Times New Roman"/>
            <w:sz w:val="22"/>
            <w:szCs w:val="22"/>
          </w:rPr>
          <w:t xml:space="preserve">, </w:t>
        </w:r>
      </w:ins>
      <w:ins w:id="73" w:author="Gabriel Carreira Mel" w:date="2020-04-29T21:58:00Z">
        <w:r>
          <w:rPr>
            <w:rFonts w:ascii="NimbusRomNo9L" w:eastAsia="Times New Roman" w:hAnsi="NimbusRomNo9L" w:cs="Times New Roman"/>
            <w:sz w:val="22"/>
            <w:szCs w:val="22"/>
          </w:rPr>
          <w:t xml:space="preserve">or </w:t>
        </w:r>
      </w:ins>
      <w:ins w:id="74" w:author="Gabriel Carreira Mel" w:date="2020-04-29T22:00:00Z">
        <w:r>
          <w:rPr>
            <w:rFonts w:ascii="NimbusRomNo9L" w:eastAsia="Times New Roman" w:hAnsi="NimbusRomNo9L" w:cs="Times New Roman"/>
            <w:sz w:val="22"/>
            <w:szCs w:val="22"/>
          </w:rPr>
          <w:t>by</w:t>
        </w:r>
      </w:ins>
      <w:ins w:id="75" w:author="Gabriel Carreira Mel" w:date="2020-04-29T21:58:00Z">
        <w:r>
          <w:rPr>
            <w:rFonts w:ascii="NimbusRomNo9L" w:eastAsia="Times New Roman" w:hAnsi="NimbusRomNo9L" w:cs="Times New Roman"/>
            <w:sz w:val="22"/>
            <w:szCs w:val="22"/>
          </w:rPr>
          <w:t xml:space="preserve"> using the </w:t>
        </w:r>
        <w:proofErr w:type="spellStart"/>
        <w:r>
          <w:rPr>
            <w:rFonts w:ascii="NimbusRomNo9L" w:eastAsia="Times New Roman" w:hAnsi="NimbusRomNo9L" w:cs="Times New Roman"/>
            <w:sz w:val="22"/>
            <w:szCs w:val="22"/>
          </w:rPr>
          <w:t>cov</w:t>
        </w:r>
        <w:proofErr w:type="spellEnd"/>
        <w:r>
          <w:rPr>
            <w:rFonts w:ascii="NimbusRomNo9L" w:eastAsia="Times New Roman" w:hAnsi="NimbusRomNo9L" w:cs="Times New Roman"/>
            <w:sz w:val="22"/>
            <w:szCs w:val="22"/>
          </w:rPr>
          <w:t xml:space="preserve"> function in </w:t>
        </w:r>
        <w:proofErr w:type="spellStart"/>
        <w:r>
          <w:rPr>
            <w:rFonts w:ascii="NimbusRomNo9L" w:eastAsia="Times New Roman" w:hAnsi="NimbusRomNo9L" w:cs="Times New Roman"/>
            <w:sz w:val="22"/>
            <w:szCs w:val="22"/>
          </w:rPr>
          <w:t>matlab</w:t>
        </w:r>
        <w:proofErr w:type="spellEnd"/>
        <w:r>
          <w:rPr>
            <w:rFonts w:ascii="NimbusRomNo9L" w:eastAsia="Times New Roman" w:hAnsi="NimbusRomNo9L" w:cs="Times New Roman"/>
            <w:sz w:val="22"/>
            <w:szCs w:val="22"/>
          </w:rPr>
          <w:t xml:space="preserve">. </w:t>
        </w:r>
      </w:ins>
      <w:ins w:id="76" w:author="Gabriel Carreira Mel" w:date="2020-04-30T09:13:00Z">
        <w:r w:rsidR="00676857">
          <w:rPr>
            <w:rFonts w:ascii="NimbusRomNo9L" w:eastAsia="Times New Roman" w:hAnsi="NimbusRomNo9L" w:cs="Times New Roman"/>
            <w:sz w:val="22"/>
            <w:szCs w:val="22"/>
          </w:rPr>
          <w:t xml:space="preserve">Note that the transpose is on the second term here, because we used row vectors for the stimulus in class and column vectors </w:t>
        </w:r>
        <w:commentRangeStart w:id="77"/>
        <w:r w:rsidR="00676857">
          <w:rPr>
            <w:rFonts w:ascii="NimbusRomNo9L" w:eastAsia="Times New Roman" w:hAnsi="NimbusRomNo9L" w:cs="Times New Roman"/>
            <w:sz w:val="22"/>
            <w:szCs w:val="22"/>
          </w:rPr>
          <w:t>here</w:t>
        </w:r>
      </w:ins>
      <w:commentRangeEnd w:id="77"/>
      <w:ins w:id="78" w:author="Gabriel Carreira Mel" w:date="2020-04-30T09:14:00Z">
        <w:r w:rsidR="00676857">
          <w:rPr>
            <w:rStyle w:val="CommentReference"/>
          </w:rPr>
          <w:commentReference w:id="77"/>
        </w:r>
      </w:ins>
      <w:ins w:id="79" w:author="Gabriel Carreira Mel" w:date="2020-04-30T09:13:00Z">
        <w:r w:rsidR="00676857">
          <w:rPr>
            <w:rFonts w:ascii="NimbusRomNo9L" w:eastAsia="Times New Roman" w:hAnsi="NimbusRomNo9L" w:cs="Times New Roman"/>
            <w:sz w:val="22"/>
            <w:szCs w:val="22"/>
          </w:rPr>
          <w:t xml:space="preserve">. </w:t>
        </w:r>
      </w:ins>
    </w:p>
    <w:p w14:paraId="6E8FA2CE" w14:textId="0A536BAB" w:rsidR="004C358B" w:rsidDel="006B795B" w:rsidRDefault="004C358B" w:rsidP="006B795B">
      <w:pPr>
        <w:pStyle w:val="ListParagraph"/>
        <w:numPr>
          <w:ilvl w:val="1"/>
          <w:numId w:val="10"/>
        </w:numPr>
        <w:spacing w:before="100" w:beforeAutospacing="1" w:after="100" w:afterAutospacing="1"/>
        <w:rPr>
          <w:del w:id="80" w:author="Gabriel Carreira Mel" w:date="2020-04-29T21:44:00Z"/>
          <w:rFonts w:ascii="NimbusRomNo9L" w:eastAsia="Times New Roman" w:hAnsi="NimbusRomNo9L" w:cs="Times New Roman"/>
          <w:sz w:val="22"/>
          <w:szCs w:val="22"/>
        </w:rPr>
      </w:pPr>
      <w:moveFromRangeStart w:id="81" w:author="Gabriel Carreira Mel" w:date="2020-04-29T21:43:00Z" w:name="move39089047"/>
      <w:moveFrom w:id="82" w:author="Gabriel Carreira Mel" w:date="2020-04-29T21:43:00Z">
        <w:r w:rsidRPr="006B795B" w:rsidDel="00F8698C">
          <w:rPr>
            <w:rFonts w:ascii="NimbusRomNo9L" w:eastAsia="Times New Roman" w:hAnsi="NimbusRomNo9L" w:cs="Times New Roman"/>
            <w:sz w:val="22"/>
            <w:szCs w:val="22"/>
            <w:rPrChange w:id="83" w:author="Gabriel Carreira Mel" w:date="2020-04-29T21:58:00Z">
              <w:rPr/>
            </w:rPrChange>
          </w:rPr>
          <w:t xml:space="preserve">Once you have the STE, you can compute its mean and covariance (after the for loop) to estimate the spike-triggered average and covariance, respectively. </w:t>
        </w:r>
      </w:moveFrom>
      <w:moveFromRangeEnd w:id="81"/>
      <w:r w:rsidRPr="006B795B">
        <w:rPr>
          <w:rFonts w:ascii="NimbusRomNo9L" w:eastAsia="Times New Roman" w:hAnsi="NimbusRomNo9L" w:cs="Times New Roman"/>
          <w:sz w:val="22"/>
          <w:szCs w:val="22"/>
          <w:rPrChange w:id="84" w:author="Gabriel Carreira Mel" w:date="2020-04-29T21:58:00Z">
            <w:rPr/>
          </w:rPrChange>
        </w:rPr>
        <w:t xml:space="preserve">Remember to make sure that the dimensions of the covariance matrix are correct–it should be a square matrix where one side has length given by the dimensionality of the filter (not the number of spikes). </w:t>
      </w:r>
    </w:p>
    <w:p w14:paraId="3D563CB7" w14:textId="77777777" w:rsidR="006B795B" w:rsidRPr="006B795B" w:rsidRDefault="006B795B">
      <w:pPr>
        <w:pStyle w:val="ListParagraph"/>
        <w:numPr>
          <w:ilvl w:val="1"/>
          <w:numId w:val="10"/>
        </w:numPr>
        <w:spacing w:before="100" w:beforeAutospacing="1" w:after="100" w:afterAutospacing="1"/>
        <w:rPr>
          <w:ins w:id="85" w:author="Gabriel Carreira Mel" w:date="2020-04-29T21:58:00Z"/>
          <w:rFonts w:ascii="NimbusRomNo9L" w:eastAsia="Times New Roman" w:hAnsi="NimbusRomNo9L" w:cs="Times New Roman"/>
          <w:sz w:val="22"/>
          <w:szCs w:val="22"/>
          <w:rPrChange w:id="86" w:author="Gabriel Carreira Mel" w:date="2020-04-29T21:58:00Z">
            <w:rPr>
              <w:ins w:id="87" w:author="Gabriel Carreira Mel" w:date="2020-04-29T21:58:00Z"/>
            </w:rPr>
          </w:rPrChange>
        </w:rPr>
        <w:pPrChange w:id="88" w:author="Gabriel Carreira Mel" w:date="2020-04-29T21:58:00Z">
          <w:pPr>
            <w:pStyle w:val="ListParagraph"/>
            <w:numPr>
              <w:numId w:val="8"/>
            </w:numPr>
            <w:spacing w:before="100" w:beforeAutospacing="1" w:after="100" w:afterAutospacing="1"/>
            <w:ind w:hanging="360"/>
          </w:pPr>
        </w:pPrChange>
      </w:pPr>
    </w:p>
    <w:p w14:paraId="44219A5D" w14:textId="0B2FD520" w:rsidR="00F8698C" w:rsidRDefault="006B795B" w:rsidP="006B795B">
      <w:pPr>
        <w:pStyle w:val="ListParagraph"/>
        <w:numPr>
          <w:ilvl w:val="1"/>
          <w:numId w:val="10"/>
        </w:numPr>
        <w:spacing w:before="100" w:beforeAutospacing="1" w:after="100" w:afterAutospacing="1"/>
        <w:rPr>
          <w:ins w:id="89" w:author="Gabriel Carreira Mel" w:date="2020-04-29T21:59:00Z"/>
          <w:sz w:val="22"/>
          <w:szCs w:val="22"/>
        </w:rPr>
      </w:pPr>
      <w:ins w:id="90" w:author="Gabriel Carreira Mel" w:date="2020-04-29T21:58:00Z">
        <w:r w:rsidRPr="006B795B">
          <w:rPr>
            <w:sz w:val="22"/>
            <w:szCs w:val="22"/>
            <w:rPrChange w:id="91" w:author="Gabriel Carreira Mel" w:date="2020-04-29T21:58:00Z">
              <w:rPr/>
            </w:rPrChange>
          </w:rPr>
          <w:t>Find the ei</w:t>
        </w:r>
        <w:r>
          <w:rPr>
            <w:sz w:val="22"/>
            <w:szCs w:val="22"/>
          </w:rPr>
          <w:t>genvectors and eigenvalues of</w:t>
        </w:r>
      </w:ins>
      <w:ins w:id="92" w:author="Gabriel Carreira Mel" w:date="2020-04-29T21:59:00Z">
        <w:r>
          <w:rPr>
            <w:sz w:val="22"/>
            <w:szCs w:val="22"/>
          </w:rPr>
          <w:t xml:space="preserve"> the covariance matrix. For this, use the </w:t>
        </w:r>
        <w:proofErr w:type="spellStart"/>
        <w:r>
          <w:rPr>
            <w:sz w:val="22"/>
            <w:szCs w:val="22"/>
          </w:rPr>
          <w:t>eig</w:t>
        </w:r>
        <w:proofErr w:type="spellEnd"/>
        <w:r>
          <w:rPr>
            <w:sz w:val="22"/>
            <w:szCs w:val="22"/>
          </w:rPr>
          <w:t xml:space="preserve"> function built into </w:t>
        </w:r>
        <w:proofErr w:type="spellStart"/>
        <w:r>
          <w:rPr>
            <w:sz w:val="22"/>
            <w:szCs w:val="22"/>
          </w:rPr>
          <w:t>matlab</w:t>
        </w:r>
        <w:proofErr w:type="spellEnd"/>
        <w:r>
          <w:rPr>
            <w:sz w:val="22"/>
            <w:szCs w:val="22"/>
          </w:rPr>
          <w:t>, which returns the eigenvectors and eigenvalues of a matrix.</w:t>
        </w:r>
      </w:ins>
      <w:ins w:id="93" w:author="Gabriel Carreira Mel" w:date="2020-04-29T22:01:00Z">
        <w:r>
          <w:rPr>
            <w:sz w:val="22"/>
            <w:szCs w:val="22"/>
          </w:rPr>
          <w:t xml:space="preserve"> </w:t>
        </w:r>
      </w:ins>
      <w:ins w:id="94" w:author="Gabriel Carreira Mel" w:date="2020-04-29T22:02:00Z">
        <w:r>
          <w:rPr>
            <w:sz w:val="22"/>
            <w:szCs w:val="22"/>
          </w:rPr>
          <w:t>This is the essence of princip</w:t>
        </w:r>
        <w:del w:id="95" w:author="Shaul Druckmann" w:date="2020-04-29T22:40:00Z">
          <w:r w:rsidDel="00B737B5">
            <w:rPr>
              <w:sz w:val="22"/>
              <w:szCs w:val="22"/>
            </w:rPr>
            <w:delText>le</w:delText>
          </w:r>
        </w:del>
      </w:ins>
      <w:ins w:id="96" w:author="Shaul Druckmann" w:date="2020-04-29T22:40:00Z">
        <w:r w:rsidR="00B737B5">
          <w:rPr>
            <w:sz w:val="22"/>
            <w:szCs w:val="22"/>
          </w:rPr>
          <w:t>al</w:t>
        </w:r>
      </w:ins>
      <w:ins w:id="97" w:author="Gabriel Carreira Mel" w:date="2020-04-29T22:02:00Z">
        <w:r>
          <w:rPr>
            <w:sz w:val="22"/>
            <w:szCs w:val="22"/>
          </w:rPr>
          <w:t xml:space="preserve"> components analysis. </w:t>
        </w:r>
      </w:ins>
    </w:p>
    <w:p w14:paraId="1765AF27" w14:textId="559E8733" w:rsidR="004C358B" w:rsidRPr="006B795B" w:rsidRDefault="004C358B" w:rsidP="006B795B">
      <w:pPr>
        <w:pStyle w:val="ListParagraph"/>
        <w:numPr>
          <w:ilvl w:val="1"/>
          <w:numId w:val="10"/>
        </w:numPr>
        <w:spacing w:before="100" w:beforeAutospacing="1" w:after="100" w:afterAutospacing="1"/>
        <w:rPr>
          <w:ins w:id="98" w:author="Gabriel Carreira Mel" w:date="2020-04-29T22:02:00Z"/>
          <w:sz w:val="22"/>
          <w:szCs w:val="22"/>
          <w:rPrChange w:id="99" w:author="Gabriel Carreira Mel" w:date="2020-04-29T22:02:00Z">
            <w:rPr>
              <w:ins w:id="100" w:author="Gabriel Carreira Mel" w:date="2020-04-29T22:02:00Z"/>
              <w:rFonts w:ascii="NimbusRomNo9L" w:eastAsia="Times New Roman" w:hAnsi="NimbusRomNo9L" w:cs="Times New Roman"/>
              <w:sz w:val="22"/>
              <w:szCs w:val="22"/>
            </w:rPr>
          </w:rPrChange>
        </w:rPr>
      </w:pPr>
      <w:del w:id="101" w:author="Gabriel Carreira Mel" w:date="2020-04-29T22:01:00Z">
        <w:r w:rsidRPr="006B795B" w:rsidDel="006B795B">
          <w:rPr>
            <w:rFonts w:ascii="NimbusRomNo9L" w:eastAsia="Times New Roman" w:hAnsi="NimbusRomNo9L" w:cs="Times New Roman"/>
            <w:sz w:val="22"/>
            <w:szCs w:val="22"/>
            <w:rPrChange w:id="102" w:author="Gabriel Carreira Mel" w:date="2020-04-29T22:01:00Z">
              <w:rPr/>
            </w:rPrChange>
          </w:rPr>
          <w:delText xml:space="preserve">We will further break down the STC matrix by computing its eigendecomposition. </w:delText>
        </w:r>
      </w:del>
      <w:r w:rsidRPr="006B795B">
        <w:rPr>
          <w:rFonts w:ascii="NimbusRomNo9L" w:eastAsia="Times New Roman" w:hAnsi="NimbusRomNo9L" w:cs="Times New Roman"/>
          <w:sz w:val="22"/>
          <w:szCs w:val="22"/>
          <w:rPrChange w:id="103" w:author="Gabriel Carreira Mel" w:date="2020-04-29T22:01:00Z">
            <w:rPr/>
          </w:rPrChange>
        </w:rPr>
        <w:t xml:space="preserve">The provided visualization code will generate an image of the STA, the </w:t>
      </w:r>
      <w:proofErr w:type="spellStart"/>
      <w:r w:rsidRPr="006B795B">
        <w:rPr>
          <w:rFonts w:ascii="NimbusRomNo9L" w:eastAsia="Times New Roman" w:hAnsi="NimbusRomNo9L" w:cs="Times New Roman"/>
          <w:sz w:val="22"/>
          <w:szCs w:val="22"/>
          <w:rPrChange w:id="104" w:author="Gabriel Carreira Mel" w:date="2020-04-29T22:01:00Z">
            <w:rPr/>
          </w:rPrChange>
        </w:rPr>
        <w:t>eigenspectrum</w:t>
      </w:r>
      <w:proofErr w:type="spellEnd"/>
      <w:r w:rsidRPr="006B795B">
        <w:rPr>
          <w:rFonts w:ascii="NimbusRomNo9L" w:eastAsia="Times New Roman" w:hAnsi="NimbusRomNo9L" w:cs="Times New Roman"/>
          <w:sz w:val="22"/>
          <w:szCs w:val="22"/>
          <w:rPrChange w:id="105" w:author="Gabriel Carreira Mel" w:date="2020-04-29T22:01:00Z">
            <w:rPr/>
          </w:rPrChange>
        </w:rPr>
        <w:t xml:space="preserve">, and the STC eigenvectors. Remember, each eigenvector of the STC matrix is a spatiotemporal feature that has been unrolled as a vector. Add appropriate labels to each of these plots. </w:t>
      </w:r>
    </w:p>
    <w:p w14:paraId="3DB5901C" w14:textId="5E57B179" w:rsidR="006B795B" w:rsidRPr="006B795B" w:rsidRDefault="006B795B">
      <w:pPr>
        <w:pStyle w:val="ListParagraph"/>
        <w:numPr>
          <w:ilvl w:val="1"/>
          <w:numId w:val="10"/>
        </w:numPr>
        <w:spacing w:before="100" w:beforeAutospacing="1" w:after="100" w:afterAutospacing="1"/>
        <w:rPr>
          <w:sz w:val="22"/>
          <w:szCs w:val="22"/>
          <w:rPrChange w:id="106" w:author="Gabriel Carreira Mel" w:date="2020-04-29T22:01:00Z">
            <w:rPr/>
          </w:rPrChange>
        </w:rPr>
        <w:pPrChange w:id="107" w:author="Gabriel Carreira Mel" w:date="2020-04-29T22:01:00Z">
          <w:pPr>
            <w:numPr>
              <w:numId w:val="2"/>
            </w:numPr>
            <w:tabs>
              <w:tab w:val="num" w:pos="720"/>
            </w:tabs>
            <w:spacing w:before="100" w:beforeAutospacing="1" w:after="100" w:afterAutospacing="1"/>
            <w:ind w:left="720" w:hanging="360"/>
          </w:pPr>
        </w:pPrChange>
      </w:pPr>
      <w:ins w:id="108" w:author="Gabriel Carreira Mel" w:date="2020-04-29T22:02:00Z">
        <w:r w:rsidRPr="006B795B">
          <w:rPr>
            <w:rFonts w:ascii="NimbusRomNo9L" w:eastAsia="Times New Roman" w:hAnsi="NimbusRomNo9L" w:cs="Times New Roman"/>
            <w:b/>
            <w:bCs/>
            <w:sz w:val="22"/>
            <w:szCs w:val="22"/>
            <w:rPrChange w:id="109" w:author="Gabriel Carreira Mel" w:date="2020-04-29T22:03:00Z">
              <w:rPr>
                <w:rFonts w:ascii="NimbusRomNo9L" w:eastAsia="Times New Roman" w:hAnsi="NimbusRomNo9L" w:cs="Times New Roman"/>
                <w:sz w:val="22"/>
                <w:szCs w:val="22"/>
              </w:rPr>
            </w:rPrChange>
          </w:rPr>
          <w:t>Question 2</w:t>
        </w:r>
      </w:ins>
      <w:ins w:id="110" w:author="Gabriel Carreira Mel" w:date="2020-04-29T22:03:00Z">
        <w:r w:rsidRPr="006B795B">
          <w:rPr>
            <w:rFonts w:ascii="NimbusRomNo9L" w:eastAsia="Times New Roman" w:hAnsi="NimbusRomNo9L" w:cs="Times New Roman"/>
            <w:b/>
            <w:bCs/>
            <w:sz w:val="22"/>
            <w:szCs w:val="22"/>
            <w:rPrChange w:id="111" w:author="Gabriel Carreira Mel" w:date="2020-04-29T22:03:00Z">
              <w:rPr>
                <w:rFonts w:ascii="NimbusRomNo9L" w:eastAsia="Times New Roman" w:hAnsi="NimbusRomNo9L" w:cs="Times New Roman"/>
                <w:sz w:val="22"/>
                <w:szCs w:val="22"/>
              </w:rPr>
            </w:rPrChange>
          </w:rPr>
          <w:t xml:space="preserve"> [1 </w:t>
        </w:r>
        <w:proofErr w:type="spellStart"/>
        <w:r w:rsidRPr="006B795B">
          <w:rPr>
            <w:rFonts w:ascii="NimbusRomNo9L" w:eastAsia="Times New Roman" w:hAnsi="NimbusRomNo9L" w:cs="Times New Roman"/>
            <w:b/>
            <w:bCs/>
            <w:sz w:val="22"/>
            <w:szCs w:val="22"/>
            <w:rPrChange w:id="112" w:author="Gabriel Carreira Mel" w:date="2020-04-29T22:03:00Z">
              <w:rPr>
                <w:rFonts w:ascii="NimbusRomNo9L" w:eastAsia="Times New Roman" w:hAnsi="NimbusRomNo9L" w:cs="Times New Roman"/>
                <w:sz w:val="22"/>
                <w:szCs w:val="22"/>
              </w:rPr>
            </w:rPrChange>
          </w:rPr>
          <w:t>pt</w:t>
        </w:r>
        <w:proofErr w:type="spellEnd"/>
        <w:r w:rsidRPr="006B795B">
          <w:rPr>
            <w:rFonts w:ascii="NimbusRomNo9L" w:eastAsia="Times New Roman" w:hAnsi="NimbusRomNo9L" w:cs="Times New Roman"/>
            <w:b/>
            <w:bCs/>
            <w:sz w:val="22"/>
            <w:szCs w:val="22"/>
            <w:rPrChange w:id="113" w:author="Gabriel Carreira Mel" w:date="2020-04-29T22:03:00Z">
              <w:rPr>
                <w:rFonts w:ascii="NimbusRomNo9L" w:eastAsia="Times New Roman" w:hAnsi="NimbusRomNo9L" w:cs="Times New Roman"/>
                <w:sz w:val="22"/>
                <w:szCs w:val="22"/>
              </w:rPr>
            </w:rPrChange>
          </w:rPr>
          <w:t>]</w:t>
        </w:r>
        <w:r>
          <w:rPr>
            <w:rFonts w:ascii="NimbusRomNo9L" w:eastAsia="Times New Roman" w:hAnsi="NimbusRomNo9L" w:cs="Times New Roman"/>
            <w:sz w:val="22"/>
            <w:szCs w:val="22"/>
          </w:rPr>
          <w:t>:</w:t>
        </w:r>
        <w:r w:rsidR="00E817B4">
          <w:rPr>
            <w:rFonts w:ascii="NimbusRomNo9L" w:eastAsia="Times New Roman" w:hAnsi="NimbusRomNo9L" w:cs="Times New Roman"/>
            <w:sz w:val="22"/>
            <w:szCs w:val="22"/>
          </w:rPr>
          <w:t xml:space="preserve"> </w:t>
        </w:r>
      </w:ins>
      <w:ins w:id="114" w:author="Gabriel Carreira Mel" w:date="2020-04-29T22:02:00Z">
        <w:r>
          <w:rPr>
            <w:rFonts w:ascii="NimbusRomNo9L" w:eastAsia="Times New Roman" w:hAnsi="NimbusRomNo9L" w:cs="Times New Roman"/>
            <w:sz w:val="22"/>
            <w:szCs w:val="22"/>
          </w:rPr>
          <w:t xml:space="preserve">PCA is commonly used </w:t>
        </w:r>
      </w:ins>
      <w:ins w:id="115" w:author="Gabriel Carreira Mel" w:date="2020-04-29T22:03:00Z">
        <w:r w:rsidR="00E817B4">
          <w:rPr>
            <w:rFonts w:ascii="NimbusRomNo9L" w:eastAsia="Times New Roman" w:hAnsi="NimbusRomNo9L" w:cs="Times New Roman"/>
            <w:sz w:val="22"/>
            <w:szCs w:val="22"/>
          </w:rPr>
          <w:t xml:space="preserve">to </w:t>
        </w:r>
        <w:r w:rsidR="00AC02FB">
          <w:rPr>
            <w:rFonts w:ascii="NimbusRomNo9L" w:eastAsia="Times New Roman" w:hAnsi="NimbusRomNo9L" w:cs="Times New Roman"/>
            <w:sz w:val="22"/>
            <w:szCs w:val="22"/>
          </w:rPr>
          <w:t>produce an approximate, lower</w:t>
        </w:r>
      </w:ins>
      <w:ins w:id="116" w:author="Gabriel Carreira Mel" w:date="2020-04-29T22:04:00Z">
        <w:r w:rsidR="00694D1F">
          <w:rPr>
            <w:rFonts w:ascii="NimbusRomNo9L" w:eastAsia="Times New Roman" w:hAnsi="NimbusRomNo9L" w:cs="Times New Roman"/>
            <w:sz w:val="22"/>
            <w:szCs w:val="22"/>
          </w:rPr>
          <w:t>-</w:t>
        </w:r>
      </w:ins>
      <w:ins w:id="117" w:author="Gabriel Carreira Mel" w:date="2020-04-29T22:03:00Z">
        <w:r w:rsidR="00AC02FB">
          <w:rPr>
            <w:rFonts w:ascii="NimbusRomNo9L" w:eastAsia="Times New Roman" w:hAnsi="NimbusRomNo9L" w:cs="Times New Roman"/>
            <w:sz w:val="22"/>
            <w:szCs w:val="22"/>
          </w:rPr>
          <w:t xml:space="preserve">dimensional description of </w:t>
        </w:r>
      </w:ins>
      <w:ins w:id="118" w:author="Gabriel Carreira Mel" w:date="2020-04-29T22:04:00Z">
        <w:r w:rsidR="002E637D">
          <w:rPr>
            <w:rFonts w:ascii="NimbusRomNo9L" w:eastAsia="Times New Roman" w:hAnsi="NimbusRomNo9L" w:cs="Times New Roman"/>
            <w:sz w:val="22"/>
            <w:szCs w:val="22"/>
          </w:rPr>
          <w:t xml:space="preserve">data by </w:t>
        </w:r>
      </w:ins>
      <w:ins w:id="119" w:author="Gabriel Carreira Mel" w:date="2020-04-29T22:05:00Z">
        <w:r w:rsidR="002E637D">
          <w:rPr>
            <w:rFonts w:ascii="NimbusRomNo9L" w:eastAsia="Times New Roman" w:hAnsi="NimbusRomNo9L" w:cs="Times New Roman"/>
            <w:sz w:val="22"/>
            <w:szCs w:val="22"/>
          </w:rPr>
          <w:t>1) expressing the data in the PCA basis, and 2) trunca</w:t>
        </w:r>
      </w:ins>
      <w:ins w:id="120" w:author="Gabriel Carreira Mel" w:date="2020-04-29T22:06:00Z">
        <w:r w:rsidR="002E637D">
          <w:rPr>
            <w:rFonts w:ascii="NimbusRomNo9L" w:eastAsia="Times New Roman" w:hAnsi="NimbusRomNo9L" w:cs="Times New Roman"/>
            <w:sz w:val="22"/>
            <w:szCs w:val="22"/>
          </w:rPr>
          <w:t>ting the data to a small number of</w:t>
        </w:r>
      </w:ins>
      <w:ins w:id="121" w:author="Gabriel Carreira Mel" w:date="2020-04-29T22:09:00Z">
        <w:r w:rsidR="00825399">
          <w:rPr>
            <w:rFonts w:ascii="NimbusRomNo9L" w:eastAsia="Times New Roman" w:hAnsi="NimbusRomNo9L" w:cs="Times New Roman"/>
            <w:sz w:val="22"/>
            <w:szCs w:val="22"/>
          </w:rPr>
          <w:t xml:space="preserve"> components</w:t>
        </w:r>
      </w:ins>
      <w:ins w:id="122" w:author="Gabriel Carreira Mel" w:date="2020-04-29T22:06:00Z">
        <w:r w:rsidR="002E637D">
          <w:rPr>
            <w:rFonts w:ascii="NimbusRomNo9L" w:eastAsia="Times New Roman" w:hAnsi="NimbusRomNo9L" w:cs="Times New Roman"/>
            <w:sz w:val="22"/>
            <w:szCs w:val="22"/>
          </w:rPr>
          <w:t>.</w:t>
        </w:r>
        <w:r w:rsidR="00825399">
          <w:rPr>
            <w:rFonts w:ascii="NimbusRomNo9L" w:eastAsia="Times New Roman" w:hAnsi="NimbusRomNo9L" w:cs="Times New Roman"/>
            <w:sz w:val="22"/>
            <w:szCs w:val="22"/>
          </w:rPr>
          <w:t xml:space="preserve"> </w:t>
        </w:r>
        <w:commentRangeStart w:id="123"/>
        <w:r w:rsidR="00825399">
          <w:rPr>
            <w:rFonts w:ascii="NimbusRomNo9L" w:eastAsia="Times New Roman" w:hAnsi="NimbusRomNo9L" w:cs="Times New Roman"/>
            <w:sz w:val="22"/>
            <w:szCs w:val="22"/>
          </w:rPr>
          <w:t xml:space="preserve">The </w:t>
        </w:r>
      </w:ins>
      <w:ins w:id="124" w:author="Gabriel Carreira Mel" w:date="2020-04-29T22:07:00Z">
        <w:r w:rsidR="00825399">
          <w:rPr>
            <w:rFonts w:ascii="NimbusRomNo9L" w:eastAsia="Times New Roman" w:hAnsi="NimbusRomNo9L" w:cs="Times New Roman"/>
            <w:sz w:val="22"/>
            <w:szCs w:val="22"/>
          </w:rPr>
          <w:t>eigen</w:t>
        </w:r>
      </w:ins>
      <w:ins w:id="125" w:author="Shaul Druckmann" w:date="2020-04-29T22:41:00Z">
        <w:r w:rsidR="00B161E1">
          <w:rPr>
            <w:rFonts w:ascii="NimbusRomNo9L" w:eastAsia="Times New Roman" w:hAnsi="NimbusRomNo9L" w:cs="Times New Roman"/>
            <w:sz w:val="22"/>
            <w:szCs w:val="22"/>
          </w:rPr>
          <w:t xml:space="preserve">value </w:t>
        </w:r>
      </w:ins>
      <w:ins w:id="126" w:author="Gabriel Carreira Mel" w:date="2020-04-29T22:07:00Z">
        <w:r w:rsidR="00825399">
          <w:rPr>
            <w:rFonts w:ascii="NimbusRomNo9L" w:eastAsia="Times New Roman" w:hAnsi="NimbusRomNo9L" w:cs="Times New Roman"/>
            <w:sz w:val="22"/>
            <w:szCs w:val="22"/>
          </w:rPr>
          <w:t>spectrum</w:t>
        </w:r>
      </w:ins>
      <w:commentRangeEnd w:id="123"/>
      <w:r w:rsidR="00B161E1">
        <w:rPr>
          <w:rStyle w:val="CommentReference"/>
        </w:rPr>
        <w:commentReference w:id="123"/>
      </w:r>
      <w:ins w:id="127" w:author="Gabriel Carreira Mel" w:date="2020-04-29T22:07:00Z">
        <w:r w:rsidR="00825399">
          <w:rPr>
            <w:rFonts w:ascii="NimbusRomNo9L" w:eastAsia="Times New Roman" w:hAnsi="NimbusRomNo9L" w:cs="Times New Roman"/>
            <w:sz w:val="22"/>
            <w:szCs w:val="22"/>
          </w:rPr>
          <w:t xml:space="preserve"> </w:t>
        </w:r>
      </w:ins>
      <w:ins w:id="128" w:author="Shaul Druckmann" w:date="2020-04-29T22:40:00Z">
        <w:r w:rsidR="00B737B5">
          <w:rPr>
            <w:rFonts w:ascii="NimbusRomNo9L" w:eastAsia="Times New Roman" w:hAnsi="NimbusRomNo9L" w:cs="Times New Roman"/>
            <w:sz w:val="22"/>
            <w:szCs w:val="22"/>
          </w:rPr>
          <w:t xml:space="preserve">(a list of all the eigenvalues) </w:t>
        </w:r>
      </w:ins>
      <w:ins w:id="129" w:author="Gabriel Carreira Mel" w:date="2020-04-29T22:08:00Z">
        <w:r w:rsidR="00825399">
          <w:rPr>
            <w:rFonts w:ascii="NimbusRomNo9L" w:eastAsia="Times New Roman" w:hAnsi="NimbusRomNo9L" w:cs="Times New Roman"/>
            <w:sz w:val="22"/>
            <w:szCs w:val="22"/>
          </w:rPr>
          <w:t>is an important tool in this process</w:t>
        </w:r>
      </w:ins>
      <w:ins w:id="130" w:author="Gabriel Carreira Mel" w:date="2020-04-29T22:10:00Z">
        <w:r w:rsidR="00825399">
          <w:rPr>
            <w:rFonts w:ascii="NimbusRomNo9L" w:eastAsia="Times New Roman" w:hAnsi="NimbusRomNo9L" w:cs="Times New Roman"/>
            <w:sz w:val="22"/>
            <w:szCs w:val="22"/>
          </w:rPr>
          <w:t>: r</w:t>
        </w:r>
      </w:ins>
      <w:ins w:id="131" w:author="Gabriel Carreira Mel" w:date="2020-04-29T22:08:00Z">
        <w:r w:rsidR="00825399">
          <w:rPr>
            <w:rFonts w:ascii="NimbusRomNo9L" w:eastAsia="Times New Roman" w:hAnsi="NimbusRomNo9L" w:cs="Times New Roman"/>
            <w:sz w:val="22"/>
            <w:szCs w:val="22"/>
          </w:rPr>
          <w:t xml:space="preserve">ecall that </w:t>
        </w:r>
      </w:ins>
      <w:ins w:id="132" w:author="Gabriel Carreira Mel" w:date="2020-04-29T22:10:00Z">
        <w:r w:rsidR="00825399">
          <w:rPr>
            <w:rFonts w:ascii="NimbusRomNo9L" w:eastAsia="Times New Roman" w:hAnsi="NimbusRomNo9L" w:cs="Times New Roman"/>
            <w:sz w:val="22"/>
            <w:szCs w:val="22"/>
          </w:rPr>
          <w:t xml:space="preserve">it </w:t>
        </w:r>
      </w:ins>
      <w:ins w:id="133" w:author="Gabriel Carreira Mel" w:date="2020-04-29T22:08:00Z">
        <w:r w:rsidR="00825399">
          <w:rPr>
            <w:rFonts w:ascii="NimbusRomNo9L" w:eastAsia="Times New Roman" w:hAnsi="NimbusRomNo9L" w:cs="Times New Roman"/>
            <w:sz w:val="22"/>
            <w:szCs w:val="22"/>
          </w:rPr>
          <w:t xml:space="preserve">tells us how much the data spreads out in each </w:t>
        </w:r>
      </w:ins>
      <w:ins w:id="134" w:author="Gabriel Carreira Mel" w:date="2020-04-29T22:09:00Z">
        <w:r w:rsidR="00825399">
          <w:rPr>
            <w:rFonts w:ascii="NimbusRomNo9L" w:eastAsia="Times New Roman" w:hAnsi="NimbusRomNo9L" w:cs="Times New Roman"/>
            <w:sz w:val="22"/>
            <w:szCs w:val="22"/>
          </w:rPr>
          <w:t xml:space="preserve">direction in stimulus space. </w:t>
        </w:r>
      </w:ins>
      <w:ins w:id="135" w:author="Gabriel Carreira Mel" w:date="2020-04-29T22:10:00Z">
        <w:r w:rsidR="00825399">
          <w:rPr>
            <w:rFonts w:ascii="NimbusRomNo9L" w:eastAsia="Times New Roman" w:hAnsi="NimbusRomNo9L" w:cs="Times New Roman"/>
            <w:sz w:val="22"/>
            <w:szCs w:val="22"/>
          </w:rPr>
          <w:t>Look at the eigen</w:t>
        </w:r>
      </w:ins>
      <w:ins w:id="136" w:author="Shaul Druckmann" w:date="2020-04-29T22:41:00Z">
        <w:r w:rsidR="00B161E1">
          <w:rPr>
            <w:rFonts w:ascii="NimbusRomNo9L" w:eastAsia="Times New Roman" w:hAnsi="NimbusRomNo9L" w:cs="Times New Roman"/>
            <w:sz w:val="22"/>
            <w:szCs w:val="22"/>
          </w:rPr>
          <w:t xml:space="preserve">value </w:t>
        </w:r>
      </w:ins>
      <w:ins w:id="137" w:author="Gabriel Carreira Mel" w:date="2020-04-29T22:10:00Z">
        <w:r w:rsidR="00825399">
          <w:rPr>
            <w:rFonts w:ascii="NimbusRomNo9L" w:eastAsia="Times New Roman" w:hAnsi="NimbusRomNo9L" w:cs="Times New Roman"/>
            <w:sz w:val="22"/>
            <w:szCs w:val="22"/>
          </w:rPr>
          <w:lastRenderedPageBreak/>
          <w:t>spectrum plot generated by the code. If we have to discard a certain number of dimensions in stimulus space while</w:t>
        </w:r>
      </w:ins>
      <w:ins w:id="138" w:author="Gabriel Carreira Mel" w:date="2020-04-29T22:11:00Z">
        <w:r w:rsidR="00825399">
          <w:rPr>
            <w:rFonts w:ascii="NimbusRomNo9L" w:eastAsia="Times New Roman" w:hAnsi="NimbusRomNo9L" w:cs="Times New Roman"/>
            <w:sz w:val="22"/>
            <w:szCs w:val="22"/>
          </w:rPr>
          <w:t xml:space="preserve"> keeping as much of the data’s variability as possible</w:t>
        </w:r>
      </w:ins>
      <w:ins w:id="139" w:author="Gabriel Carreira Mel" w:date="2020-04-29T22:10:00Z">
        <w:r w:rsidR="00825399">
          <w:rPr>
            <w:rFonts w:ascii="NimbusRomNo9L" w:eastAsia="Times New Roman" w:hAnsi="NimbusRomNo9L" w:cs="Times New Roman"/>
            <w:sz w:val="22"/>
            <w:szCs w:val="22"/>
          </w:rPr>
          <w:t>, which ones should we discard?</w:t>
        </w:r>
      </w:ins>
      <w:ins w:id="140" w:author="Gabriel Carreira Mel" w:date="2020-04-29T22:11:00Z">
        <w:r w:rsidR="00825399">
          <w:rPr>
            <w:rFonts w:ascii="NimbusRomNo9L" w:eastAsia="Times New Roman" w:hAnsi="NimbusRomNo9L" w:cs="Times New Roman"/>
            <w:sz w:val="22"/>
            <w:szCs w:val="22"/>
          </w:rPr>
          <w:t xml:space="preserve"> </w:t>
        </w:r>
      </w:ins>
      <w:ins w:id="141" w:author="Gabriel Carreira Mel" w:date="2020-04-29T22:12:00Z">
        <w:r w:rsidR="00825399">
          <w:rPr>
            <w:rFonts w:ascii="NimbusRomNo9L" w:eastAsia="Times New Roman" w:hAnsi="NimbusRomNo9L" w:cs="Times New Roman"/>
            <w:sz w:val="22"/>
            <w:szCs w:val="22"/>
          </w:rPr>
          <w:t xml:space="preserve">Discarding </w:t>
        </w:r>
      </w:ins>
      <w:ins w:id="142" w:author="Gabriel Carreira Mel" w:date="2020-04-29T22:11:00Z">
        <w:r w:rsidR="00825399">
          <w:rPr>
            <w:rFonts w:ascii="NimbusRomNo9L" w:eastAsia="Times New Roman" w:hAnsi="NimbusRomNo9L" w:cs="Times New Roman"/>
            <w:sz w:val="22"/>
            <w:szCs w:val="22"/>
          </w:rPr>
          <w:t xml:space="preserve">these, how would you use the </w:t>
        </w:r>
        <w:proofErr w:type="spellStart"/>
        <w:r w:rsidR="00825399">
          <w:rPr>
            <w:rFonts w:ascii="NimbusRomNo9L" w:eastAsia="Times New Roman" w:hAnsi="NimbusRomNo9L" w:cs="Times New Roman"/>
            <w:sz w:val="22"/>
            <w:szCs w:val="22"/>
          </w:rPr>
          <w:t>eigenspectrum</w:t>
        </w:r>
        <w:proofErr w:type="spellEnd"/>
        <w:r w:rsidR="00825399">
          <w:rPr>
            <w:rFonts w:ascii="NimbusRomNo9L" w:eastAsia="Times New Roman" w:hAnsi="NimbusRomNo9L" w:cs="Times New Roman"/>
            <w:sz w:val="22"/>
            <w:szCs w:val="22"/>
          </w:rPr>
          <w:t xml:space="preserve"> plot to decide how good</w:t>
        </w:r>
      </w:ins>
      <w:ins w:id="143" w:author="Gabriel Carreira Mel" w:date="2020-04-29T22:12:00Z">
        <w:r w:rsidR="00825399">
          <w:rPr>
            <w:rFonts w:ascii="NimbusRomNo9L" w:eastAsia="Times New Roman" w:hAnsi="NimbusRomNo9L" w:cs="Times New Roman"/>
            <w:sz w:val="22"/>
            <w:szCs w:val="22"/>
          </w:rPr>
          <w:t xml:space="preserve"> or </w:t>
        </w:r>
      </w:ins>
      <w:ins w:id="144" w:author="Gabriel Carreira Mel" w:date="2020-04-29T22:11:00Z">
        <w:r w:rsidR="00825399">
          <w:rPr>
            <w:rFonts w:ascii="NimbusRomNo9L" w:eastAsia="Times New Roman" w:hAnsi="NimbusRomNo9L" w:cs="Times New Roman"/>
            <w:sz w:val="22"/>
            <w:szCs w:val="22"/>
          </w:rPr>
          <w:t>bad</w:t>
        </w:r>
      </w:ins>
      <w:ins w:id="145" w:author="Gabriel Carreira Mel" w:date="2020-04-29T22:12:00Z">
        <w:r w:rsidR="00825399">
          <w:rPr>
            <w:rFonts w:ascii="NimbusRomNo9L" w:eastAsia="Times New Roman" w:hAnsi="NimbusRomNo9L" w:cs="Times New Roman"/>
            <w:sz w:val="22"/>
            <w:szCs w:val="22"/>
          </w:rPr>
          <w:t xml:space="preserve"> this</w:t>
        </w:r>
      </w:ins>
      <w:ins w:id="146" w:author="Gabriel Carreira Mel" w:date="2020-04-29T22:11:00Z">
        <w:r w:rsidR="00825399">
          <w:rPr>
            <w:rFonts w:ascii="NimbusRomNo9L" w:eastAsia="Times New Roman" w:hAnsi="NimbusRomNo9L" w:cs="Times New Roman"/>
            <w:sz w:val="22"/>
            <w:szCs w:val="22"/>
          </w:rPr>
          <w:t xml:space="preserve"> approximation is?</w:t>
        </w:r>
      </w:ins>
      <w:ins w:id="147" w:author="Gabriel Carreira Mel" w:date="2020-04-29T22:10:00Z">
        <w:r w:rsidR="00825399">
          <w:rPr>
            <w:rFonts w:ascii="NimbusRomNo9L" w:eastAsia="Times New Roman" w:hAnsi="NimbusRomNo9L" w:cs="Times New Roman"/>
            <w:sz w:val="22"/>
            <w:szCs w:val="22"/>
          </w:rPr>
          <w:t xml:space="preserve"> </w:t>
        </w:r>
      </w:ins>
    </w:p>
    <w:p w14:paraId="32FD1774" w14:textId="77777777" w:rsidR="004C358B" w:rsidRPr="004C358B" w:rsidRDefault="004C358B" w:rsidP="004C358B">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sz w:val="22"/>
          <w:szCs w:val="22"/>
        </w:rPr>
        <w:t xml:space="preserve">For this part, turn in plots of the </w:t>
      </w:r>
      <w:commentRangeStart w:id="148"/>
      <w:r w:rsidRPr="004C358B">
        <w:rPr>
          <w:rFonts w:ascii="NimbusRomNo9L" w:eastAsia="Times New Roman" w:hAnsi="NimbusRomNo9L" w:cs="Times New Roman"/>
          <w:sz w:val="22"/>
          <w:szCs w:val="22"/>
        </w:rPr>
        <w:t>spike-triggered average, the eigenvalues of the spike-triggered covariance matrix,</w:t>
      </w:r>
      <w:commentRangeEnd w:id="148"/>
      <w:r w:rsidR="00B737B5">
        <w:rPr>
          <w:rStyle w:val="CommentReference"/>
        </w:rPr>
        <w:commentReference w:id="148"/>
      </w:r>
      <w:r w:rsidRPr="004C358B">
        <w:rPr>
          <w:rFonts w:ascii="NimbusRomNo9L" w:eastAsia="Times New Roman" w:hAnsi="NimbusRomNo9L" w:cs="Times New Roman"/>
          <w:sz w:val="22"/>
          <w:szCs w:val="22"/>
        </w:rPr>
        <w:t xml:space="preserve"> and the top three eigenvectors (reshaped to look like a spatiotemporal filter). This plotting code has been written for you, but </w:t>
      </w:r>
      <w:r w:rsidRPr="004C358B">
        <w:rPr>
          <w:rFonts w:ascii="NimbusRomNo9L" w:eastAsia="Times New Roman" w:hAnsi="NimbusRomNo9L" w:cs="Times New Roman"/>
          <w:i/>
          <w:iCs/>
          <w:sz w:val="22"/>
          <w:szCs w:val="22"/>
        </w:rPr>
        <w:t xml:space="preserve">make sure to add appropriate axes labels and titles to the figures. </w:t>
      </w:r>
      <w:r w:rsidRPr="004C358B">
        <w:rPr>
          <w:rFonts w:ascii="NimbusRomNo9L" w:eastAsia="Times New Roman" w:hAnsi="NimbusRomNo9L" w:cs="Times New Roman"/>
          <w:sz w:val="22"/>
          <w:szCs w:val="22"/>
        </w:rPr>
        <w:t xml:space="preserve">In addition, answer the following questions: </w:t>
      </w:r>
    </w:p>
    <w:p w14:paraId="32797E08" w14:textId="68950603" w:rsidR="004C358B" w:rsidRPr="004C358B" w:rsidRDefault="004C358B" w:rsidP="004C358B">
      <w:pPr>
        <w:numPr>
          <w:ilvl w:val="0"/>
          <w:numId w:val="3"/>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b/>
          <w:sz w:val="22"/>
          <w:szCs w:val="22"/>
        </w:rPr>
        <w:t xml:space="preserve">Question </w:t>
      </w:r>
      <w:ins w:id="149" w:author="Gabriel Carreira Mel" w:date="2020-04-29T22:03:00Z">
        <w:r w:rsidR="006B795B">
          <w:rPr>
            <w:rFonts w:ascii="NimbusRomNo9L" w:eastAsia="Times New Roman" w:hAnsi="NimbusRomNo9L" w:cs="Times New Roman"/>
            <w:b/>
            <w:sz w:val="22"/>
            <w:szCs w:val="22"/>
          </w:rPr>
          <w:t>3</w:t>
        </w:r>
      </w:ins>
      <w:del w:id="150" w:author="Gabriel Carreira Mel" w:date="2020-04-29T22:03:00Z">
        <w:r w:rsidRPr="004C358B" w:rsidDel="006B795B">
          <w:rPr>
            <w:rFonts w:ascii="NimbusRomNo9L" w:eastAsia="Times New Roman" w:hAnsi="NimbusRomNo9L" w:cs="Times New Roman"/>
            <w:b/>
            <w:sz w:val="22"/>
            <w:szCs w:val="22"/>
          </w:rPr>
          <w:delText>2</w:delText>
        </w:r>
      </w:del>
      <w:r w:rsidRPr="004C358B">
        <w:rPr>
          <w:rFonts w:ascii="NimbusRomNo9L" w:eastAsia="Times New Roman" w:hAnsi="NimbusRomNo9L" w:cs="Times New Roman"/>
          <w:b/>
          <w:sz w:val="22"/>
          <w:szCs w:val="22"/>
        </w:rPr>
        <w:t xml:space="preserve"> [2 pts]:</w:t>
      </w:r>
      <w:r w:rsidRPr="004C358B">
        <w:rPr>
          <w:rFonts w:ascii="NimbusRomNo9L" w:eastAsia="Times New Roman" w:hAnsi="NimbusRomNo9L" w:cs="Times New Roman"/>
          <w:sz w:val="22"/>
          <w:szCs w:val="22"/>
        </w:rPr>
        <w:t xml:space="preserve"> Describe what the spike-triggered average looks like. What does this tell you about what this ganglion cell encodes? </w:t>
      </w:r>
    </w:p>
    <w:p w14:paraId="79E4B7EB" w14:textId="38148A5D" w:rsidR="004C358B" w:rsidRPr="004C358B" w:rsidRDefault="00912173" w:rsidP="004C358B">
      <w:pPr>
        <w:numPr>
          <w:ilvl w:val="0"/>
          <w:numId w:val="3"/>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b/>
          <w:sz w:val="22"/>
          <w:szCs w:val="22"/>
        </w:rPr>
        <w:t xml:space="preserve">Question </w:t>
      </w:r>
      <w:ins w:id="151" w:author="Gabriel Carreira Mel" w:date="2020-04-29T22:03:00Z">
        <w:r w:rsidR="006B795B">
          <w:rPr>
            <w:rFonts w:ascii="NimbusRomNo9L" w:eastAsia="Times New Roman" w:hAnsi="NimbusRomNo9L" w:cs="Times New Roman"/>
            <w:b/>
            <w:sz w:val="22"/>
            <w:szCs w:val="22"/>
          </w:rPr>
          <w:t>4</w:t>
        </w:r>
      </w:ins>
      <w:del w:id="152" w:author="Gabriel Carreira Mel" w:date="2020-04-29T22:03:00Z">
        <w:r w:rsidRPr="004C358B" w:rsidDel="006B795B">
          <w:rPr>
            <w:rFonts w:ascii="NimbusRomNo9L" w:eastAsia="Times New Roman" w:hAnsi="NimbusRomNo9L" w:cs="Times New Roman"/>
            <w:b/>
            <w:sz w:val="22"/>
            <w:szCs w:val="22"/>
          </w:rPr>
          <w:delText>3</w:delText>
        </w:r>
      </w:del>
      <w:r w:rsidRPr="004C358B">
        <w:rPr>
          <w:rFonts w:ascii="NimbusRomNo9L" w:eastAsia="Times New Roman" w:hAnsi="NimbusRomNo9L" w:cs="Times New Roman"/>
          <w:b/>
          <w:sz w:val="22"/>
          <w:szCs w:val="22"/>
        </w:rPr>
        <w:t xml:space="preserve"> [</w:t>
      </w:r>
      <w:r w:rsidR="004842FD">
        <w:rPr>
          <w:rFonts w:ascii="NimbusRomNo9L" w:eastAsia="Times New Roman" w:hAnsi="NimbusRomNo9L" w:cs="Times New Roman"/>
          <w:b/>
          <w:sz w:val="22"/>
          <w:szCs w:val="22"/>
        </w:rPr>
        <w:t>2</w:t>
      </w:r>
      <w:r w:rsidRPr="004C358B">
        <w:rPr>
          <w:rFonts w:ascii="NimbusRomNo9L" w:eastAsia="Times New Roman" w:hAnsi="NimbusRomNo9L" w:cs="Times New Roman"/>
          <w:b/>
          <w:sz w:val="22"/>
          <w:szCs w:val="22"/>
        </w:rPr>
        <w:t xml:space="preserve"> pts]: </w:t>
      </w:r>
      <w:r w:rsidRPr="004C358B">
        <w:rPr>
          <w:rFonts w:ascii="NimbusRomNo9L" w:eastAsia="Times New Roman" w:hAnsi="NimbusRomNo9L" w:cs="Times New Roman"/>
          <w:sz w:val="22"/>
          <w:szCs w:val="22"/>
        </w:rPr>
        <w:t xml:space="preserve">How many eigenvalues in the eigenvalue spectrum are significant, i.e. above the noise floor? </w:t>
      </w:r>
      <w:r w:rsidR="004C358B" w:rsidRPr="004C358B">
        <w:rPr>
          <w:rFonts w:ascii="NimbusRomNo9L" w:eastAsia="Times New Roman" w:hAnsi="NimbusRomNo9L" w:cs="Times New Roman"/>
          <w:sz w:val="22"/>
          <w:szCs w:val="22"/>
        </w:rPr>
        <w:t xml:space="preserve">(you can estimate this by simple visual inspection of the eigenvalue spectrum, but a better approach would be to quantitatively estimate the noise distribution of eigenvalues by shuffling the data and repeating the procedure). </w:t>
      </w:r>
      <w:r w:rsidR="00C123E1">
        <w:rPr>
          <w:rFonts w:ascii="NimbusRomNo9L" w:eastAsia="Times New Roman" w:hAnsi="NimbusRomNo9L" w:cs="Times New Roman"/>
          <w:sz w:val="22"/>
          <w:szCs w:val="22"/>
        </w:rPr>
        <w:t>What does this number tell you about the</w:t>
      </w:r>
      <w:r w:rsidR="00AA68FE">
        <w:rPr>
          <w:rFonts w:ascii="NimbusRomNo9L" w:eastAsia="Times New Roman" w:hAnsi="NimbusRomNo9L" w:cs="Times New Roman"/>
          <w:sz w:val="22"/>
          <w:szCs w:val="22"/>
        </w:rPr>
        <w:t xml:space="preserve"> dimensionality of the subspace of stimuli that this cell is sensitive to</w:t>
      </w:r>
      <w:r w:rsidR="00C123E1">
        <w:rPr>
          <w:rFonts w:ascii="NimbusRomNo9L" w:eastAsia="Times New Roman" w:hAnsi="NimbusRomNo9L" w:cs="Times New Roman"/>
          <w:sz w:val="22"/>
          <w:szCs w:val="22"/>
        </w:rPr>
        <w:t>?</w:t>
      </w:r>
    </w:p>
    <w:p w14:paraId="3B1DF2FB" w14:textId="070CF37F" w:rsidR="004C358B" w:rsidRPr="004C358B" w:rsidRDefault="004C358B" w:rsidP="004C358B">
      <w:pPr>
        <w:numPr>
          <w:ilvl w:val="0"/>
          <w:numId w:val="3"/>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b/>
          <w:sz w:val="22"/>
          <w:szCs w:val="22"/>
        </w:rPr>
        <w:t xml:space="preserve">Question </w:t>
      </w:r>
      <w:ins w:id="153" w:author="Gabriel Carreira Mel" w:date="2020-04-29T22:03:00Z">
        <w:r w:rsidR="006B795B">
          <w:rPr>
            <w:rFonts w:ascii="NimbusRomNo9L" w:eastAsia="Times New Roman" w:hAnsi="NimbusRomNo9L" w:cs="Times New Roman"/>
            <w:b/>
            <w:sz w:val="22"/>
            <w:szCs w:val="22"/>
          </w:rPr>
          <w:t>5</w:t>
        </w:r>
      </w:ins>
      <w:del w:id="154" w:author="Gabriel Carreira Mel" w:date="2020-04-29T22:03:00Z">
        <w:r w:rsidR="008E41EF" w:rsidDel="006B795B">
          <w:rPr>
            <w:rFonts w:ascii="NimbusRomNo9L" w:eastAsia="Times New Roman" w:hAnsi="NimbusRomNo9L" w:cs="Times New Roman"/>
            <w:b/>
            <w:sz w:val="22"/>
            <w:szCs w:val="22"/>
          </w:rPr>
          <w:delText>4</w:delText>
        </w:r>
      </w:del>
      <w:r w:rsidRPr="004C358B">
        <w:rPr>
          <w:rFonts w:ascii="NimbusRomNo9L" w:eastAsia="Times New Roman" w:hAnsi="NimbusRomNo9L" w:cs="Times New Roman"/>
          <w:b/>
          <w:sz w:val="22"/>
          <w:szCs w:val="22"/>
        </w:rPr>
        <w:t xml:space="preserve"> [2 pts]:</w:t>
      </w:r>
      <w:r w:rsidRPr="004C358B">
        <w:rPr>
          <w:rFonts w:ascii="NimbusRomNo9L" w:eastAsia="Times New Roman" w:hAnsi="NimbusRomNo9L" w:cs="Times New Roman"/>
          <w:sz w:val="22"/>
          <w:szCs w:val="22"/>
        </w:rPr>
        <w:t xml:space="preserve"> Describe what the eigenvectors look like. How do they compare to the STA? </w:t>
      </w:r>
    </w:p>
    <w:p w14:paraId="3263EDCC" w14:textId="3E187678" w:rsidR="00FE1496" w:rsidRDefault="004C358B" w:rsidP="004C358B">
      <w:pPr>
        <w:numPr>
          <w:ilvl w:val="0"/>
          <w:numId w:val="3"/>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b/>
          <w:sz w:val="22"/>
          <w:szCs w:val="22"/>
        </w:rPr>
        <w:t xml:space="preserve">Question </w:t>
      </w:r>
      <w:ins w:id="155" w:author="Gabriel Carreira Mel" w:date="2020-04-29T22:03:00Z">
        <w:r w:rsidR="006B795B">
          <w:rPr>
            <w:rFonts w:ascii="NimbusRomNo9L" w:eastAsia="Times New Roman" w:hAnsi="NimbusRomNo9L" w:cs="Times New Roman"/>
            <w:b/>
            <w:sz w:val="22"/>
            <w:szCs w:val="22"/>
          </w:rPr>
          <w:t>6</w:t>
        </w:r>
      </w:ins>
      <w:del w:id="156" w:author="Gabriel Carreira Mel" w:date="2020-04-29T22:03:00Z">
        <w:r w:rsidR="008E41EF" w:rsidDel="006B795B">
          <w:rPr>
            <w:rFonts w:ascii="NimbusRomNo9L" w:eastAsia="Times New Roman" w:hAnsi="NimbusRomNo9L" w:cs="Times New Roman"/>
            <w:b/>
            <w:sz w:val="22"/>
            <w:szCs w:val="22"/>
          </w:rPr>
          <w:delText>5</w:delText>
        </w:r>
      </w:del>
      <w:r w:rsidRPr="004C358B">
        <w:rPr>
          <w:rFonts w:ascii="NimbusRomNo9L" w:eastAsia="Times New Roman" w:hAnsi="NimbusRomNo9L" w:cs="Times New Roman"/>
          <w:b/>
          <w:sz w:val="22"/>
          <w:szCs w:val="22"/>
        </w:rPr>
        <w:t xml:space="preserve"> [2 pts]:</w:t>
      </w:r>
      <w:r w:rsidRPr="004C358B">
        <w:rPr>
          <w:rFonts w:ascii="NimbusRomNo9L" w:eastAsia="Times New Roman" w:hAnsi="NimbusRomNo9L" w:cs="Times New Roman"/>
          <w:sz w:val="22"/>
          <w:szCs w:val="22"/>
        </w:rPr>
        <w:t xml:space="preserve"> Computing the STC requires a lot of data. How can we be sure that we have computed enough to accurately estimate the STC eigen</w:t>
      </w:r>
      <w:ins w:id="157" w:author="Shaul Druckmann" w:date="2020-04-29T22:42:00Z">
        <w:r w:rsidR="00B161E1">
          <w:rPr>
            <w:rFonts w:ascii="NimbusRomNo9L" w:eastAsia="Times New Roman" w:hAnsi="NimbusRomNo9L" w:cs="Times New Roman"/>
            <w:sz w:val="22"/>
            <w:szCs w:val="22"/>
          </w:rPr>
          <w:t xml:space="preserve">value </w:t>
        </w:r>
      </w:ins>
      <w:r w:rsidRPr="004C358B">
        <w:rPr>
          <w:rFonts w:ascii="NimbusRomNo9L" w:eastAsia="Times New Roman" w:hAnsi="NimbusRomNo9L" w:cs="Times New Roman"/>
          <w:sz w:val="22"/>
          <w:szCs w:val="22"/>
        </w:rPr>
        <w:t xml:space="preserve">spectrum? Can you </w:t>
      </w:r>
      <w:del w:id="158" w:author="Gabriel Carreira Mel" w:date="2020-04-30T09:14:00Z">
        <w:r w:rsidRPr="004C358B" w:rsidDel="00676857">
          <w:rPr>
            <w:rFonts w:ascii="NimbusRomNo9L" w:eastAsia="Times New Roman" w:hAnsi="NimbusRomNo9L" w:cs="Times New Roman"/>
            <w:sz w:val="22"/>
            <w:szCs w:val="22"/>
          </w:rPr>
          <w:delText>come up with</w:delText>
        </w:r>
      </w:del>
      <w:ins w:id="159" w:author="Gabriel Carreira Mel" w:date="2020-04-30T09:14:00Z">
        <w:r w:rsidR="00676857">
          <w:rPr>
            <w:rFonts w:ascii="NimbusRomNo9L" w:eastAsia="Times New Roman" w:hAnsi="NimbusRomNo9L" w:cs="Times New Roman"/>
            <w:sz w:val="22"/>
            <w:szCs w:val="22"/>
          </w:rPr>
          <w:t xml:space="preserve">describe in words (you don’t have to </w:t>
        </w:r>
        <w:commentRangeStart w:id="160"/>
        <w:r w:rsidR="00676857">
          <w:rPr>
            <w:rFonts w:ascii="NimbusRomNo9L" w:eastAsia="Times New Roman" w:hAnsi="NimbusRomNo9L" w:cs="Times New Roman"/>
            <w:sz w:val="22"/>
            <w:szCs w:val="22"/>
          </w:rPr>
          <w:t xml:space="preserve">do </w:t>
        </w:r>
      </w:ins>
      <w:commentRangeEnd w:id="160"/>
      <w:ins w:id="161" w:author="Gabriel Carreira Mel" w:date="2020-04-30T09:15:00Z">
        <w:r w:rsidR="00676857">
          <w:rPr>
            <w:rStyle w:val="CommentReference"/>
          </w:rPr>
          <w:commentReference w:id="160"/>
        </w:r>
      </w:ins>
      <w:ins w:id="162" w:author="Gabriel Carreira Mel" w:date="2020-04-30T09:14:00Z">
        <w:r w:rsidR="00676857">
          <w:rPr>
            <w:rFonts w:ascii="NimbusRomNo9L" w:eastAsia="Times New Roman" w:hAnsi="NimbusRomNo9L" w:cs="Times New Roman"/>
            <w:sz w:val="22"/>
            <w:szCs w:val="22"/>
          </w:rPr>
          <w:t>it)</w:t>
        </w:r>
      </w:ins>
      <w:r w:rsidRPr="004C358B">
        <w:rPr>
          <w:rFonts w:ascii="NimbusRomNo9L" w:eastAsia="Times New Roman" w:hAnsi="NimbusRomNo9L" w:cs="Times New Roman"/>
          <w:sz w:val="22"/>
          <w:szCs w:val="22"/>
        </w:rPr>
        <w:t xml:space="preserve"> a simple way to test if we need more data (without recording more data)? </w:t>
      </w:r>
    </w:p>
    <w:p w14:paraId="425C954A" w14:textId="77777777" w:rsidR="00FE1496" w:rsidRPr="00FE1496" w:rsidRDefault="00FE1496" w:rsidP="00754394">
      <w:pPr>
        <w:spacing w:before="100" w:beforeAutospacing="1" w:after="100" w:afterAutospacing="1"/>
        <w:rPr>
          <w:rFonts w:ascii="NimbusRomNo9L" w:eastAsia="Times New Roman" w:hAnsi="NimbusRomNo9L" w:cs="Times New Roman"/>
          <w:sz w:val="22"/>
          <w:szCs w:val="22"/>
        </w:rPr>
      </w:pPr>
    </w:p>
    <w:p w14:paraId="109D159B" w14:textId="65196872" w:rsidR="004C358B" w:rsidRPr="004C358B" w:rsidRDefault="004C358B" w:rsidP="00754394">
      <w:pPr>
        <w:spacing w:before="100" w:beforeAutospacing="1" w:after="100" w:afterAutospacing="1"/>
        <w:rPr>
          <w:rFonts w:ascii="Times New Roman" w:eastAsia="Times New Roman" w:hAnsi="Times New Roman" w:cs="Times New Roman"/>
        </w:rPr>
      </w:pPr>
    </w:p>
    <w:p w14:paraId="7552959A" w14:textId="77777777" w:rsidR="004C358B" w:rsidRPr="004C358B" w:rsidRDefault="004C358B" w:rsidP="00AE7F37">
      <w:pPr>
        <w:pStyle w:val="Heading2"/>
        <w:rPr>
          <w:rFonts w:ascii="Times New Roman" w:eastAsia="Times New Roman" w:hAnsi="Times New Roman" w:cs="Times New Roman"/>
          <w:b/>
        </w:rPr>
      </w:pPr>
      <w:bookmarkStart w:id="163" w:name="_Toc6068373"/>
      <w:r w:rsidRPr="004C358B">
        <w:rPr>
          <w:rFonts w:ascii="NimbusRomNo9L" w:eastAsia="Times New Roman" w:hAnsi="NimbusRomNo9L" w:cs="Times New Roman"/>
          <w:b/>
        </w:rPr>
        <w:t>1.4 Linear-nonlinear (LN) models</w:t>
      </w:r>
      <w:bookmarkEnd w:id="163"/>
      <w:r w:rsidRPr="004C358B">
        <w:rPr>
          <w:rFonts w:ascii="NimbusRomNo9L" w:eastAsia="Times New Roman" w:hAnsi="NimbusRomNo9L" w:cs="Times New Roman"/>
          <w:b/>
        </w:rPr>
        <w:t xml:space="preserve"> </w:t>
      </w:r>
    </w:p>
    <w:p w14:paraId="7C421AEB" w14:textId="164B9FA4" w:rsidR="004C358B" w:rsidRPr="004C358B" w:rsidRDefault="004C358B" w:rsidP="004C358B">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sz w:val="22"/>
          <w:szCs w:val="22"/>
        </w:rPr>
        <w:t xml:space="preserve">In the same analysis script, you will also estimate a nonlinearity–a function that describes the threshold and amount of amplification necessary to best predict the ganglion cell response given the stimulus and the STA. To do this, you will need to do the following (again, all of this follows the template in </w:t>
      </w:r>
      <w:proofErr w:type="spellStart"/>
      <w:r w:rsidRPr="004C358B">
        <w:rPr>
          <w:rFonts w:ascii="NimbusMonL-Regu-Extend_850" w:eastAsia="Times New Roman" w:hAnsi="NimbusMonL-Regu-Extend_850" w:cs="Times New Roman"/>
          <w:sz w:val="22"/>
          <w:szCs w:val="22"/>
        </w:rPr>
        <w:t>rgc</w:t>
      </w:r>
      <w:r w:rsidR="00912173">
        <w:rPr>
          <w:rFonts w:ascii="NimbusMonL-Regu-Extend_850" w:eastAsia="Times New Roman" w:hAnsi="NimbusMonL-Regu-Extend_850" w:cs="Times New Roman"/>
          <w:sz w:val="22"/>
          <w:szCs w:val="22"/>
        </w:rPr>
        <w:t>_</w:t>
      </w:r>
      <w:r w:rsidRPr="004C358B">
        <w:rPr>
          <w:rFonts w:ascii="NimbusMonL-Regu-Extend_850" w:eastAsia="Times New Roman" w:hAnsi="NimbusMonL-Regu-Extend_850" w:cs="Times New Roman"/>
          <w:sz w:val="22"/>
          <w:szCs w:val="22"/>
        </w:rPr>
        <w:t>analysis.m</w:t>
      </w:r>
      <w:proofErr w:type="spellEnd"/>
      <w:r w:rsidRPr="004C358B">
        <w:rPr>
          <w:rFonts w:ascii="NimbusRomNo9L" w:eastAsia="Times New Roman" w:hAnsi="NimbusRomNo9L" w:cs="Times New Roman"/>
          <w:sz w:val="22"/>
          <w:szCs w:val="22"/>
        </w:rPr>
        <w:t xml:space="preserve">). </w:t>
      </w:r>
    </w:p>
    <w:p w14:paraId="0F0FB1D2" w14:textId="77777777" w:rsidR="004C358B" w:rsidRPr="004C358B" w:rsidRDefault="004C358B" w:rsidP="004C358B">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b/>
          <w:sz w:val="22"/>
          <w:szCs w:val="22"/>
        </w:rPr>
        <w:t>Part 2</w:t>
      </w:r>
      <w:r w:rsidRPr="004C358B">
        <w:rPr>
          <w:rFonts w:ascii="NimbusRomNo9L" w:eastAsia="Times New Roman" w:hAnsi="NimbusRomNo9L" w:cs="Times New Roman"/>
          <w:sz w:val="22"/>
          <w:szCs w:val="22"/>
        </w:rPr>
        <w:t xml:space="preserve"> LN modeling </w:t>
      </w:r>
    </w:p>
    <w:p w14:paraId="68256FEC" w14:textId="77777777" w:rsidR="004C358B" w:rsidRPr="004C358B" w:rsidRDefault="004C358B" w:rsidP="004C358B">
      <w:pPr>
        <w:numPr>
          <w:ilvl w:val="0"/>
          <w:numId w:val="4"/>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sz w:val="22"/>
          <w:szCs w:val="22"/>
        </w:rPr>
        <w:t xml:space="preserve">First, we need to compute the linear projection (or dot product) of the stimulus onto the linear filter (STA) that we computed earlier. Note that you need to flatten the stimulus to be a vector (rather than a matrix) in order to compute this dot product. In the loop over time, compute the projection of each stimulus slice onto the STA and store it in the variable </w:t>
      </w:r>
      <w:r w:rsidRPr="004C358B">
        <w:rPr>
          <w:rFonts w:ascii="NimbusMonL-Regu-Extend_850" w:eastAsia="Times New Roman" w:hAnsi="NimbusMonL-Regu-Extend_850" w:cs="Times New Roman"/>
          <w:sz w:val="22"/>
          <w:szCs w:val="22"/>
        </w:rPr>
        <w:t>u</w:t>
      </w:r>
      <w:r w:rsidRPr="004C358B">
        <w:rPr>
          <w:rFonts w:ascii="NimbusRomNo9L" w:eastAsia="Times New Roman" w:hAnsi="NimbusRomNo9L" w:cs="Times New Roman"/>
          <w:sz w:val="22"/>
          <w:szCs w:val="22"/>
        </w:rPr>
        <w:t xml:space="preserve">. </w:t>
      </w:r>
    </w:p>
    <w:p w14:paraId="7F439822" w14:textId="1FF3A94B" w:rsidR="004C358B" w:rsidRPr="004C358B" w:rsidRDefault="004C358B" w:rsidP="004C358B">
      <w:pPr>
        <w:numPr>
          <w:ilvl w:val="0"/>
          <w:numId w:val="4"/>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sz w:val="22"/>
          <w:szCs w:val="22"/>
        </w:rPr>
        <w:t xml:space="preserve">Now, you need to bin the spike times into an array that stores the number of spikes observed at a particular time, which we will call </w:t>
      </w:r>
      <w:r w:rsidRPr="004C358B">
        <w:rPr>
          <w:rFonts w:ascii="NimbusMonL-Regu-Extend_850" w:eastAsia="Times New Roman" w:hAnsi="NimbusMonL-Regu-Extend_850" w:cs="Times New Roman"/>
          <w:sz w:val="22"/>
          <w:szCs w:val="22"/>
        </w:rPr>
        <w:t>spike counts</w:t>
      </w:r>
      <w:r w:rsidRPr="004C358B">
        <w:rPr>
          <w:rFonts w:ascii="NimbusRomNo9L" w:eastAsia="Times New Roman" w:hAnsi="NimbusRomNo9L" w:cs="Times New Roman"/>
          <w:sz w:val="22"/>
          <w:szCs w:val="22"/>
        </w:rPr>
        <w:t xml:space="preserve">. Use </w:t>
      </w:r>
      <w:r w:rsidR="00B54FD8" w:rsidRPr="004C358B">
        <w:rPr>
          <w:rFonts w:ascii="NimbusRomNo9L" w:eastAsia="Times New Roman" w:hAnsi="NimbusRomNo9L" w:cs="Times New Roman"/>
          <w:sz w:val="22"/>
          <w:szCs w:val="22"/>
        </w:rPr>
        <w:t>MATLAB’s</w:t>
      </w:r>
      <w:r w:rsidRPr="004C358B">
        <w:rPr>
          <w:rFonts w:ascii="NimbusRomNo9L" w:eastAsia="Times New Roman" w:hAnsi="NimbusRomNo9L" w:cs="Times New Roman"/>
          <w:sz w:val="22"/>
          <w:szCs w:val="22"/>
        </w:rPr>
        <w:t xml:space="preserve"> </w:t>
      </w:r>
      <w:r w:rsidRPr="004C358B">
        <w:rPr>
          <w:rFonts w:ascii="NimbusMonL-Regu-Extend_850" w:eastAsia="Times New Roman" w:hAnsi="NimbusMonL-Regu-Extend_850" w:cs="Times New Roman"/>
          <w:sz w:val="22"/>
          <w:szCs w:val="22"/>
        </w:rPr>
        <w:t xml:space="preserve">hist </w:t>
      </w:r>
      <w:r w:rsidRPr="004C358B">
        <w:rPr>
          <w:rFonts w:ascii="NimbusRomNo9L" w:eastAsia="Times New Roman" w:hAnsi="NimbusRomNo9L" w:cs="Times New Roman"/>
          <w:sz w:val="22"/>
          <w:szCs w:val="22"/>
        </w:rPr>
        <w:t xml:space="preserve">command to bin spike times using the bins given by the </w:t>
      </w:r>
      <w:r w:rsidRPr="004C358B">
        <w:rPr>
          <w:rFonts w:ascii="NimbusMonL-Regu-Extend_850" w:eastAsia="Times New Roman" w:hAnsi="NimbusMonL-Regu-Extend_850" w:cs="Times New Roman"/>
          <w:sz w:val="22"/>
          <w:szCs w:val="22"/>
        </w:rPr>
        <w:t xml:space="preserve">time </w:t>
      </w:r>
      <w:r w:rsidRPr="004C358B">
        <w:rPr>
          <w:rFonts w:ascii="NimbusRomNo9L" w:eastAsia="Times New Roman" w:hAnsi="NimbusRomNo9L" w:cs="Times New Roman"/>
          <w:sz w:val="22"/>
          <w:szCs w:val="22"/>
        </w:rPr>
        <w:t xml:space="preserve">variable. </w:t>
      </w:r>
    </w:p>
    <w:p w14:paraId="5F3043AA" w14:textId="77777777" w:rsidR="004C358B" w:rsidRPr="004C358B" w:rsidRDefault="004C358B" w:rsidP="004C358B">
      <w:pPr>
        <w:numPr>
          <w:ilvl w:val="0"/>
          <w:numId w:val="4"/>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sz w:val="22"/>
          <w:szCs w:val="22"/>
        </w:rPr>
        <w:lastRenderedPageBreak/>
        <w:t xml:space="preserve">Now we are ready to compute the nonlinearity of the LN model. Remember, the nonlinearity is the mean number of spikes (y-axis) vs. the projection of the stimulus onto the STA (x-axis). The code loops over discretized values of the projection (the variable </w:t>
      </w:r>
      <w:proofErr w:type="spellStart"/>
      <w:r w:rsidRPr="004C358B">
        <w:rPr>
          <w:rFonts w:ascii="NimbusMonL-Regu-Extend_850" w:eastAsia="Times New Roman" w:hAnsi="NimbusMonL-Regu-Extend_850" w:cs="Times New Roman"/>
          <w:sz w:val="22"/>
          <w:szCs w:val="22"/>
        </w:rPr>
        <w:t>ub</w:t>
      </w:r>
      <w:proofErr w:type="spellEnd"/>
      <w:r w:rsidRPr="004C358B">
        <w:rPr>
          <w:rFonts w:ascii="NimbusRomNo9L" w:eastAsia="Times New Roman" w:hAnsi="NimbusRomNo9L" w:cs="Times New Roman"/>
          <w:sz w:val="22"/>
          <w:szCs w:val="22"/>
        </w:rPr>
        <w:t xml:space="preserve">, the discretization allows us to average out noise), and for each value of </w:t>
      </w:r>
      <w:proofErr w:type="spellStart"/>
      <w:r w:rsidRPr="004C358B">
        <w:rPr>
          <w:rFonts w:ascii="NimbusMonL-Regu-Extend_850" w:eastAsia="Times New Roman" w:hAnsi="NimbusMonL-Regu-Extend_850" w:cs="Times New Roman"/>
          <w:sz w:val="22"/>
          <w:szCs w:val="22"/>
        </w:rPr>
        <w:t>ub</w:t>
      </w:r>
      <w:proofErr w:type="spellEnd"/>
      <w:r w:rsidRPr="004C358B">
        <w:rPr>
          <w:rFonts w:ascii="NimbusRomNo9L" w:eastAsia="Times New Roman" w:hAnsi="NimbusRomNo9L" w:cs="Times New Roman"/>
          <w:sz w:val="22"/>
          <w:szCs w:val="22"/>
        </w:rPr>
        <w:t xml:space="preserve">, you need to average the </w:t>
      </w:r>
      <w:r w:rsidRPr="004C358B">
        <w:rPr>
          <w:rFonts w:ascii="NimbusMonL-Regu-Extend_850" w:eastAsia="Times New Roman" w:hAnsi="NimbusMonL-Regu-Extend_850" w:cs="Times New Roman"/>
          <w:sz w:val="22"/>
          <w:szCs w:val="22"/>
        </w:rPr>
        <w:t xml:space="preserve">spike counts </w:t>
      </w:r>
      <w:r w:rsidRPr="004C358B">
        <w:rPr>
          <w:rFonts w:ascii="NimbusRomNo9L" w:eastAsia="Times New Roman" w:hAnsi="NimbusRomNo9L" w:cs="Times New Roman"/>
          <w:sz w:val="22"/>
          <w:szCs w:val="22"/>
        </w:rPr>
        <w:t xml:space="preserve">array at times where the projection happens to lie within each particular bin. </w:t>
      </w:r>
    </w:p>
    <w:p w14:paraId="35184564" w14:textId="73FB10AF" w:rsidR="004C358B" w:rsidRPr="004C358B" w:rsidRDefault="004C358B" w:rsidP="004C358B">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sz w:val="22"/>
          <w:szCs w:val="22"/>
        </w:rPr>
        <w:t xml:space="preserve">For this part, turn in your plot of the estimated nonlinearity (again, the plotting code is provided–you need to add axis labels and a title). The code computes the nonlinearity using a different method, the ratio of histograms, your nonlinearity should match that one. In addition, answer the following: </w:t>
      </w:r>
    </w:p>
    <w:p w14:paraId="7F2AD15C" w14:textId="10301C06" w:rsidR="004C358B" w:rsidRPr="004C358B" w:rsidRDefault="004C358B" w:rsidP="004C358B">
      <w:pPr>
        <w:numPr>
          <w:ilvl w:val="0"/>
          <w:numId w:val="5"/>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b/>
          <w:sz w:val="22"/>
          <w:szCs w:val="22"/>
        </w:rPr>
        <w:t xml:space="preserve">Question </w:t>
      </w:r>
      <w:ins w:id="164" w:author="Gabriel Carreira Mel" w:date="2020-04-29T22:03:00Z">
        <w:r w:rsidR="006B795B">
          <w:rPr>
            <w:rFonts w:ascii="NimbusRomNo9L" w:eastAsia="Times New Roman" w:hAnsi="NimbusRomNo9L" w:cs="Times New Roman"/>
            <w:b/>
            <w:sz w:val="22"/>
            <w:szCs w:val="22"/>
          </w:rPr>
          <w:t>7</w:t>
        </w:r>
      </w:ins>
      <w:del w:id="165" w:author="Gabriel Carreira Mel" w:date="2020-04-29T22:03:00Z">
        <w:r w:rsidR="000F79C6" w:rsidDel="006B795B">
          <w:rPr>
            <w:rFonts w:ascii="NimbusRomNo9L" w:eastAsia="Times New Roman" w:hAnsi="NimbusRomNo9L" w:cs="Times New Roman"/>
            <w:b/>
            <w:sz w:val="22"/>
            <w:szCs w:val="22"/>
          </w:rPr>
          <w:delText>6</w:delText>
        </w:r>
      </w:del>
      <w:r w:rsidRPr="004C358B">
        <w:rPr>
          <w:rFonts w:ascii="NimbusRomNo9L" w:eastAsia="Times New Roman" w:hAnsi="NimbusRomNo9L" w:cs="Times New Roman"/>
          <w:b/>
          <w:sz w:val="22"/>
          <w:szCs w:val="22"/>
        </w:rPr>
        <w:t xml:space="preserve"> [2 pts]:</w:t>
      </w:r>
      <w:r w:rsidRPr="004C358B">
        <w:rPr>
          <w:rFonts w:ascii="NimbusRomNo9L" w:eastAsia="Times New Roman" w:hAnsi="NimbusRomNo9L" w:cs="Times New Roman"/>
          <w:sz w:val="22"/>
          <w:szCs w:val="22"/>
        </w:rPr>
        <w:t xml:space="preserve"> What shape does the nonlinearity have? What does this imply about how the neuron responds to multiple inputs (e.g. the combination two flashes as opposed to an individual flash)? </w:t>
      </w:r>
    </w:p>
    <w:p w14:paraId="28AEB3EE" w14:textId="20AFBB05" w:rsidR="004C358B" w:rsidRPr="004C358B" w:rsidRDefault="004C358B" w:rsidP="004C358B">
      <w:pPr>
        <w:numPr>
          <w:ilvl w:val="0"/>
          <w:numId w:val="5"/>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b/>
          <w:sz w:val="22"/>
          <w:szCs w:val="22"/>
        </w:rPr>
        <w:t xml:space="preserve">Question </w:t>
      </w:r>
      <w:ins w:id="166" w:author="Gabriel Carreira Mel" w:date="2020-04-29T22:03:00Z">
        <w:r w:rsidR="006B795B">
          <w:rPr>
            <w:rFonts w:ascii="NimbusRomNo9L" w:eastAsia="Times New Roman" w:hAnsi="NimbusRomNo9L" w:cs="Times New Roman"/>
            <w:b/>
            <w:sz w:val="22"/>
            <w:szCs w:val="22"/>
          </w:rPr>
          <w:t>8</w:t>
        </w:r>
      </w:ins>
      <w:del w:id="167" w:author="Gabriel Carreira Mel" w:date="2020-04-29T22:03:00Z">
        <w:r w:rsidR="000F79C6" w:rsidDel="006B795B">
          <w:rPr>
            <w:rFonts w:ascii="NimbusRomNo9L" w:eastAsia="Times New Roman" w:hAnsi="NimbusRomNo9L" w:cs="Times New Roman"/>
            <w:b/>
            <w:sz w:val="22"/>
            <w:szCs w:val="22"/>
          </w:rPr>
          <w:delText>7</w:delText>
        </w:r>
      </w:del>
      <w:r w:rsidRPr="004C358B">
        <w:rPr>
          <w:rFonts w:ascii="NimbusRomNo9L" w:eastAsia="Times New Roman" w:hAnsi="NimbusRomNo9L" w:cs="Times New Roman"/>
          <w:b/>
          <w:sz w:val="22"/>
          <w:szCs w:val="22"/>
        </w:rPr>
        <w:t xml:space="preserve"> [</w:t>
      </w:r>
      <w:r w:rsidR="003B6385">
        <w:rPr>
          <w:rFonts w:ascii="NimbusRomNo9L" w:eastAsia="Times New Roman" w:hAnsi="NimbusRomNo9L" w:cs="Times New Roman"/>
          <w:b/>
          <w:sz w:val="22"/>
          <w:szCs w:val="22"/>
        </w:rPr>
        <w:t>0.5</w:t>
      </w:r>
      <w:r w:rsidR="003B6385" w:rsidRPr="004C358B">
        <w:rPr>
          <w:rFonts w:ascii="NimbusRomNo9L" w:eastAsia="Times New Roman" w:hAnsi="NimbusRomNo9L" w:cs="Times New Roman"/>
          <w:b/>
          <w:sz w:val="22"/>
          <w:szCs w:val="22"/>
        </w:rPr>
        <w:t xml:space="preserve"> </w:t>
      </w:r>
      <w:r w:rsidRPr="004C358B">
        <w:rPr>
          <w:rFonts w:ascii="NimbusRomNo9L" w:eastAsia="Times New Roman" w:hAnsi="NimbusRomNo9L" w:cs="Times New Roman"/>
          <w:b/>
          <w:sz w:val="22"/>
          <w:szCs w:val="22"/>
        </w:rPr>
        <w:t>pts]:</w:t>
      </w:r>
      <w:r w:rsidRPr="004C358B">
        <w:rPr>
          <w:rFonts w:ascii="NimbusRomNo9L" w:eastAsia="Times New Roman" w:hAnsi="NimbusRomNo9L" w:cs="Times New Roman"/>
          <w:sz w:val="22"/>
          <w:szCs w:val="22"/>
        </w:rPr>
        <w:t xml:space="preserve"> Estimate (just by eye) a threshold of the nonlinearity. </w:t>
      </w:r>
    </w:p>
    <w:p w14:paraId="51396E87" w14:textId="10A66212" w:rsidR="004C358B" w:rsidRPr="004C358B" w:rsidRDefault="004C358B" w:rsidP="004C358B">
      <w:pPr>
        <w:numPr>
          <w:ilvl w:val="0"/>
          <w:numId w:val="5"/>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b/>
          <w:sz w:val="22"/>
          <w:szCs w:val="22"/>
        </w:rPr>
        <w:t>Question</w:t>
      </w:r>
      <w:r w:rsidR="009045AB">
        <w:rPr>
          <w:rFonts w:ascii="NimbusRomNo9L" w:eastAsia="Times New Roman" w:hAnsi="NimbusRomNo9L" w:cs="Times New Roman"/>
          <w:b/>
          <w:sz w:val="22"/>
          <w:szCs w:val="22"/>
        </w:rPr>
        <w:t xml:space="preserve"> </w:t>
      </w:r>
      <w:ins w:id="168" w:author="Gabriel Carreira Mel" w:date="2020-04-29T22:03:00Z">
        <w:r w:rsidR="006B795B">
          <w:rPr>
            <w:rFonts w:ascii="NimbusRomNo9L" w:eastAsia="Times New Roman" w:hAnsi="NimbusRomNo9L" w:cs="Times New Roman"/>
            <w:b/>
            <w:sz w:val="22"/>
            <w:szCs w:val="22"/>
          </w:rPr>
          <w:t>9</w:t>
        </w:r>
      </w:ins>
      <w:del w:id="169" w:author="Gabriel Carreira Mel" w:date="2020-04-29T22:03:00Z">
        <w:r w:rsidR="000F79C6" w:rsidDel="006B795B">
          <w:rPr>
            <w:rFonts w:ascii="NimbusRomNo9L" w:eastAsia="Times New Roman" w:hAnsi="NimbusRomNo9L" w:cs="Times New Roman"/>
            <w:b/>
            <w:sz w:val="22"/>
            <w:szCs w:val="22"/>
          </w:rPr>
          <w:delText>8</w:delText>
        </w:r>
      </w:del>
      <w:r w:rsidRPr="004C358B">
        <w:rPr>
          <w:rFonts w:ascii="NimbusRomNo9L" w:eastAsia="Times New Roman" w:hAnsi="NimbusRomNo9L" w:cs="Times New Roman"/>
          <w:b/>
          <w:sz w:val="22"/>
          <w:szCs w:val="22"/>
        </w:rPr>
        <w:t xml:space="preserve"> [1 pts]:</w:t>
      </w:r>
      <w:r w:rsidRPr="004C358B">
        <w:rPr>
          <w:rFonts w:ascii="NimbusRomNo9L" w:eastAsia="Times New Roman" w:hAnsi="NimbusRomNo9L" w:cs="Times New Roman"/>
          <w:sz w:val="22"/>
          <w:szCs w:val="22"/>
        </w:rPr>
        <w:t xml:space="preserve"> For this stimulus, what fraction of the time is this </w:t>
      </w:r>
      <w:r w:rsidR="007D12EA">
        <w:rPr>
          <w:rFonts w:ascii="NimbusRomNo9L" w:eastAsia="Times New Roman" w:hAnsi="NimbusRomNo9L" w:cs="Times New Roman"/>
          <w:sz w:val="22"/>
          <w:szCs w:val="22"/>
        </w:rPr>
        <w:t xml:space="preserve">model </w:t>
      </w:r>
      <w:r w:rsidRPr="004C358B">
        <w:rPr>
          <w:rFonts w:ascii="NimbusRomNo9L" w:eastAsia="Times New Roman" w:hAnsi="NimbusRomNo9L" w:cs="Times New Roman"/>
          <w:sz w:val="22"/>
          <w:szCs w:val="22"/>
        </w:rPr>
        <w:t xml:space="preserve">neuron above threshold? </w:t>
      </w:r>
    </w:p>
    <w:p w14:paraId="1DAEEF52" w14:textId="412ADB17" w:rsidR="004C358B" w:rsidRPr="004C358B" w:rsidRDefault="004C358B" w:rsidP="004C358B">
      <w:pPr>
        <w:numPr>
          <w:ilvl w:val="0"/>
          <w:numId w:val="5"/>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b/>
          <w:sz w:val="22"/>
          <w:szCs w:val="22"/>
        </w:rPr>
        <w:t xml:space="preserve">Question </w:t>
      </w:r>
      <w:ins w:id="170" w:author="Gabriel Carreira Mel" w:date="2020-04-29T22:03:00Z">
        <w:r w:rsidR="006B795B">
          <w:rPr>
            <w:rFonts w:ascii="NimbusRomNo9L" w:eastAsia="Times New Roman" w:hAnsi="NimbusRomNo9L" w:cs="Times New Roman"/>
            <w:b/>
            <w:sz w:val="22"/>
            <w:szCs w:val="22"/>
          </w:rPr>
          <w:t>10</w:t>
        </w:r>
      </w:ins>
      <w:del w:id="171" w:author="Gabriel Carreira Mel" w:date="2020-04-29T22:03:00Z">
        <w:r w:rsidR="00845585" w:rsidDel="006B795B">
          <w:rPr>
            <w:rFonts w:ascii="NimbusRomNo9L" w:eastAsia="Times New Roman" w:hAnsi="NimbusRomNo9L" w:cs="Times New Roman"/>
            <w:b/>
            <w:sz w:val="22"/>
            <w:szCs w:val="22"/>
          </w:rPr>
          <w:delText>9</w:delText>
        </w:r>
      </w:del>
      <w:r w:rsidRPr="004C358B">
        <w:rPr>
          <w:rFonts w:ascii="NimbusRomNo9L" w:eastAsia="Times New Roman" w:hAnsi="NimbusRomNo9L" w:cs="Times New Roman"/>
          <w:b/>
          <w:sz w:val="22"/>
          <w:szCs w:val="22"/>
        </w:rPr>
        <w:t xml:space="preserve"> [2 pts]:</w:t>
      </w:r>
      <w:r w:rsidRPr="004C358B">
        <w:rPr>
          <w:rFonts w:ascii="NimbusRomNo9L" w:eastAsia="Times New Roman" w:hAnsi="NimbusRomNo9L" w:cs="Times New Roman"/>
          <w:sz w:val="22"/>
          <w:szCs w:val="22"/>
        </w:rPr>
        <w:t xml:space="preserve"> To fit this linear-nonlinear model, we used a stimulus with zero mean and fixed contrast. Natural stimuli, on the other hand, have many changes in mean luminance and contrast. What does this mean for our LN model? How can the LN model deal with such stimuli? </w:t>
      </w:r>
    </w:p>
    <w:p w14:paraId="4A201F1B" w14:textId="0E9EE34B" w:rsidR="004C358B" w:rsidRPr="004C358B" w:rsidRDefault="004C358B" w:rsidP="00AE7F37">
      <w:pPr>
        <w:pStyle w:val="Heading1"/>
        <w:rPr>
          <w:rFonts w:ascii="Times New Roman" w:eastAsia="Times New Roman" w:hAnsi="Times New Roman" w:cs="Times New Roman"/>
          <w:b/>
        </w:rPr>
      </w:pPr>
      <w:bookmarkStart w:id="172" w:name="_Toc6068376"/>
      <w:r w:rsidRPr="004C358B">
        <w:rPr>
          <w:rFonts w:ascii="NimbusRomNo9L" w:eastAsia="Times New Roman" w:hAnsi="NimbusRomNo9L" w:cs="Times New Roman"/>
          <w:b/>
          <w:sz w:val="28"/>
          <w:szCs w:val="28"/>
        </w:rPr>
        <w:t>References</w:t>
      </w:r>
      <w:bookmarkEnd w:id="172"/>
      <w:r w:rsidRPr="004C358B">
        <w:rPr>
          <w:rFonts w:ascii="NimbusRomNo9L" w:eastAsia="Times New Roman" w:hAnsi="NimbusRomNo9L" w:cs="Times New Roman"/>
          <w:b/>
          <w:sz w:val="28"/>
          <w:szCs w:val="28"/>
        </w:rPr>
        <w:t xml:space="preserve"> </w:t>
      </w:r>
    </w:p>
    <w:p w14:paraId="2C820DC9" w14:textId="77777777" w:rsidR="003B295F" w:rsidRPr="004C358B" w:rsidRDefault="003B295F" w:rsidP="003B295F">
      <w:pPr>
        <w:spacing w:before="100" w:beforeAutospacing="1" w:after="100" w:afterAutospacing="1"/>
        <w:rPr>
          <w:ins w:id="173" w:author="Gabriel Carreira Mel" w:date="2020-04-30T09:18:00Z"/>
          <w:rFonts w:ascii="Times New Roman" w:eastAsia="Times New Roman" w:hAnsi="Times New Roman" w:cs="Times New Roman"/>
        </w:rPr>
      </w:pPr>
      <w:ins w:id="174" w:author="Gabriel Carreira Mel" w:date="2020-04-30T09:18:00Z">
        <w:r w:rsidRPr="004C358B">
          <w:rPr>
            <w:rFonts w:ascii="NimbusRomNo9L" w:eastAsia="Times New Roman" w:hAnsi="NimbusRomNo9L" w:cs="Times New Roman"/>
            <w:sz w:val="22"/>
            <w:szCs w:val="22"/>
          </w:rPr>
          <w:t xml:space="preserve">[1] Blaise </w:t>
        </w:r>
        <w:proofErr w:type="spellStart"/>
        <w:r w:rsidRPr="004C358B">
          <w:rPr>
            <w:rFonts w:ascii="NimbusRomNo9L" w:eastAsia="Times New Roman" w:hAnsi="NimbusRomNo9L" w:cs="Times New Roman"/>
            <w:sz w:val="22"/>
            <w:szCs w:val="22"/>
          </w:rPr>
          <w:t>Aguera</w:t>
        </w:r>
        <w:proofErr w:type="spellEnd"/>
        <w:r w:rsidRPr="004C358B">
          <w:rPr>
            <w:rFonts w:ascii="NimbusRomNo9L" w:eastAsia="Times New Roman" w:hAnsi="NimbusRomNo9L" w:cs="Times New Roman"/>
            <w:sz w:val="22"/>
            <w:szCs w:val="22"/>
          </w:rPr>
          <w:t xml:space="preserve"> y </w:t>
        </w:r>
        <w:proofErr w:type="spellStart"/>
        <w:r w:rsidRPr="004C358B">
          <w:rPr>
            <w:rFonts w:ascii="NimbusRomNo9L" w:eastAsia="Times New Roman" w:hAnsi="NimbusRomNo9L" w:cs="Times New Roman"/>
            <w:sz w:val="22"/>
            <w:szCs w:val="22"/>
          </w:rPr>
          <w:t>Arcas</w:t>
        </w:r>
        <w:proofErr w:type="spellEnd"/>
        <w:r w:rsidRPr="004C358B">
          <w:rPr>
            <w:rFonts w:ascii="NimbusRomNo9L" w:eastAsia="Times New Roman" w:hAnsi="NimbusRomNo9L" w:cs="Times New Roman"/>
            <w:sz w:val="22"/>
            <w:szCs w:val="22"/>
          </w:rPr>
          <w:t xml:space="preserve"> and Adrienne L </w:t>
        </w:r>
        <w:proofErr w:type="spellStart"/>
        <w:r w:rsidRPr="004C358B">
          <w:rPr>
            <w:rFonts w:ascii="NimbusRomNo9L" w:eastAsia="Times New Roman" w:hAnsi="NimbusRomNo9L" w:cs="Times New Roman"/>
            <w:sz w:val="22"/>
            <w:szCs w:val="22"/>
          </w:rPr>
          <w:t>Fairhall</w:t>
        </w:r>
        <w:proofErr w:type="spellEnd"/>
        <w:r w:rsidRPr="004C358B">
          <w:rPr>
            <w:rFonts w:ascii="NimbusRomNo9L" w:eastAsia="Times New Roman" w:hAnsi="NimbusRomNo9L" w:cs="Times New Roman"/>
            <w:sz w:val="22"/>
            <w:szCs w:val="22"/>
          </w:rPr>
          <w:t xml:space="preserve">. What causes a neuron to spike? </w:t>
        </w:r>
        <w:r w:rsidRPr="004C358B">
          <w:rPr>
            <w:rFonts w:ascii="NimbusRomNo9L" w:eastAsia="Times New Roman" w:hAnsi="NimbusRomNo9L" w:cs="Times New Roman"/>
            <w:i/>
            <w:iCs/>
            <w:sz w:val="22"/>
            <w:szCs w:val="22"/>
          </w:rPr>
          <w:t>Neural Computation</w:t>
        </w:r>
        <w:r w:rsidRPr="004C358B">
          <w:rPr>
            <w:rFonts w:ascii="NimbusRomNo9L" w:eastAsia="Times New Roman" w:hAnsi="NimbusRomNo9L" w:cs="Times New Roman"/>
            <w:sz w:val="22"/>
            <w:szCs w:val="22"/>
          </w:rPr>
          <w:t xml:space="preserve">, 15(8):1789–1807, 2003. </w:t>
        </w:r>
      </w:ins>
    </w:p>
    <w:p w14:paraId="1457A0C7" w14:textId="77777777" w:rsidR="003B295F" w:rsidRPr="006C523C" w:rsidRDefault="003B295F" w:rsidP="003B295F">
      <w:pPr>
        <w:spacing w:before="100" w:beforeAutospacing="1" w:after="100" w:afterAutospacing="1"/>
        <w:rPr>
          <w:ins w:id="175" w:author="Gabriel Carreira Mel" w:date="2020-04-30T09:18:00Z"/>
          <w:rFonts w:ascii="Times New Roman" w:eastAsia="Times New Roman" w:hAnsi="Times New Roman" w:cs="Times New Roman"/>
          <w:sz w:val="24"/>
          <w:szCs w:val="24"/>
        </w:rPr>
      </w:pPr>
      <w:ins w:id="176" w:author="Gabriel Carreira Mel" w:date="2020-04-30T09:18:00Z">
        <w:r w:rsidRPr="006C523C">
          <w:rPr>
            <w:rFonts w:ascii="NimbusRomNo9L" w:eastAsia="Times New Roman" w:hAnsi="NimbusRomNo9L" w:cs="Times New Roman"/>
            <w:sz w:val="24"/>
            <w:szCs w:val="24"/>
          </w:rPr>
          <w:t>[2</w:t>
        </w:r>
        <w:proofErr w:type="gramStart"/>
        <w:r w:rsidRPr="006C523C">
          <w:rPr>
            <w:rFonts w:ascii="NimbusRomNo9L" w:eastAsia="Times New Roman" w:hAnsi="NimbusRomNo9L" w:cs="Times New Roman"/>
            <w:sz w:val="24"/>
            <w:szCs w:val="24"/>
          </w:rPr>
          <w:t xml:space="preserve">] </w:t>
        </w:r>
        <w:r w:rsidRPr="006C523C">
          <w:rPr>
            <w:rFonts w:ascii="NimbusRomNo9L" w:eastAsia="Times New Roman" w:hAnsi="NimbusRomNo9L" w:cs="Times New Roman" w:hint="eastAsia"/>
            <w:sz w:val="24"/>
            <w:szCs w:val="24"/>
          </w:rPr>
          <w:t> </w:t>
        </w:r>
        <w:r w:rsidRPr="006C523C">
          <w:rPr>
            <w:rFonts w:ascii="NimbusRomNo9L" w:eastAsia="Times New Roman" w:hAnsi="NimbusRomNo9L" w:cs="Times New Roman"/>
            <w:sz w:val="24"/>
            <w:szCs w:val="24"/>
          </w:rPr>
          <w:t>EJ</w:t>
        </w:r>
        <w:proofErr w:type="gramEnd"/>
        <w:r w:rsidRPr="006C523C">
          <w:rPr>
            <w:rFonts w:ascii="NimbusRomNo9L" w:eastAsia="Times New Roman" w:hAnsi="NimbusRomNo9L" w:cs="Times New Roman"/>
            <w:sz w:val="24"/>
            <w:szCs w:val="24"/>
          </w:rPr>
          <w:t xml:space="preserve"> </w:t>
        </w:r>
        <w:proofErr w:type="spellStart"/>
        <w:r w:rsidRPr="006C523C">
          <w:rPr>
            <w:rFonts w:ascii="NimbusRomNo9L" w:eastAsia="Times New Roman" w:hAnsi="NimbusRomNo9L" w:cs="Times New Roman"/>
            <w:sz w:val="24"/>
            <w:szCs w:val="24"/>
          </w:rPr>
          <w:t>Chichilnisky</w:t>
        </w:r>
        <w:proofErr w:type="spellEnd"/>
        <w:r w:rsidRPr="006C523C">
          <w:rPr>
            <w:rFonts w:ascii="NimbusRomNo9L" w:eastAsia="Times New Roman" w:hAnsi="NimbusRomNo9L" w:cs="Times New Roman"/>
            <w:sz w:val="24"/>
            <w:szCs w:val="24"/>
          </w:rPr>
          <w:t xml:space="preserve">. A simple white noise analysis of neuronal light responses. </w:t>
        </w:r>
        <w:r w:rsidRPr="006C523C">
          <w:rPr>
            <w:rFonts w:ascii="NimbusRomNo9L" w:eastAsia="Times New Roman" w:hAnsi="NimbusRomNo9L" w:cs="Times New Roman"/>
            <w:i/>
            <w:iCs/>
            <w:sz w:val="24"/>
            <w:szCs w:val="24"/>
          </w:rPr>
          <w:t>Network: Computation in Neural Systems</w:t>
        </w:r>
        <w:r w:rsidRPr="006C523C">
          <w:rPr>
            <w:rFonts w:ascii="NimbusRomNo9L" w:eastAsia="Times New Roman" w:hAnsi="NimbusRomNo9L" w:cs="Times New Roman"/>
            <w:sz w:val="24"/>
            <w:szCs w:val="24"/>
          </w:rPr>
          <w:t>, 12(2):199</w:t>
        </w:r>
        <w:r w:rsidRPr="006C523C">
          <w:rPr>
            <w:rFonts w:ascii="NimbusRomNo9L" w:eastAsia="Times New Roman" w:hAnsi="NimbusRomNo9L" w:cs="Times New Roman" w:hint="eastAsia"/>
            <w:sz w:val="24"/>
            <w:szCs w:val="24"/>
          </w:rPr>
          <w:t>–</w:t>
        </w:r>
        <w:r w:rsidRPr="006C523C">
          <w:rPr>
            <w:rFonts w:ascii="NimbusRomNo9L" w:eastAsia="Times New Roman" w:hAnsi="NimbusRomNo9L" w:cs="Times New Roman"/>
            <w:sz w:val="24"/>
            <w:szCs w:val="24"/>
          </w:rPr>
          <w:t xml:space="preserve">213, 2001. </w:t>
        </w:r>
      </w:ins>
    </w:p>
    <w:p w14:paraId="00BFB416" w14:textId="77777777" w:rsidR="003B295F" w:rsidRPr="006C523C" w:rsidRDefault="003B295F" w:rsidP="003B295F">
      <w:pPr>
        <w:rPr>
          <w:ins w:id="177" w:author="Gabriel Carreira Mel" w:date="2020-04-30T09:18:00Z"/>
          <w:rFonts w:ascii="Times New Roman" w:eastAsia="Times New Roman" w:hAnsi="Times New Roman" w:cs="Times New Roman"/>
          <w:sz w:val="24"/>
          <w:szCs w:val="24"/>
        </w:rPr>
      </w:pPr>
      <w:ins w:id="178" w:author="Gabriel Carreira Mel" w:date="2020-04-30T09:18:00Z">
        <w:r w:rsidRPr="006C523C">
          <w:rPr>
            <w:rFonts w:ascii="NimbusRomNo9L" w:eastAsia="Times New Roman" w:hAnsi="NimbusRomNo9L" w:cs="Times New Roman"/>
            <w:sz w:val="24"/>
            <w:szCs w:val="24"/>
          </w:rPr>
          <w:t xml:space="preserve">[3] </w:t>
        </w:r>
        <w:r w:rsidRPr="006C523C">
          <w:rPr>
            <w:rFonts w:ascii="NimbusRomNo9L" w:eastAsia="Times New Roman" w:hAnsi="NimbusRomNo9L" w:cs="Times New Roman" w:hint="eastAsia"/>
            <w:sz w:val="24"/>
            <w:szCs w:val="24"/>
          </w:rPr>
          <w:t> </w:t>
        </w:r>
        <w:r w:rsidRPr="006C523C">
          <w:rPr>
            <w:rFonts w:ascii="Times New Roman" w:eastAsia="Times New Roman" w:hAnsi="Times New Roman" w:cs="Times New Roman"/>
            <w:sz w:val="24"/>
            <w:szCs w:val="24"/>
          </w:rPr>
          <w:t xml:space="preserve"> </w:t>
        </w:r>
        <w:proofErr w:type="spellStart"/>
        <w:r w:rsidRPr="006C523C">
          <w:rPr>
            <w:rFonts w:ascii="Times New Roman" w:eastAsia="Times New Roman" w:hAnsi="Times New Roman" w:cs="Times New Roman"/>
            <w:color w:val="222222"/>
            <w:sz w:val="24"/>
            <w:szCs w:val="24"/>
            <w:shd w:val="clear" w:color="auto" w:fill="FFFFFF"/>
          </w:rPr>
          <w:t>Aljadeff</w:t>
        </w:r>
        <w:proofErr w:type="spellEnd"/>
        <w:r w:rsidRPr="006C523C">
          <w:rPr>
            <w:rFonts w:ascii="Times New Roman" w:eastAsia="Times New Roman" w:hAnsi="Times New Roman" w:cs="Times New Roman"/>
            <w:color w:val="222222"/>
            <w:sz w:val="24"/>
            <w:szCs w:val="24"/>
            <w:shd w:val="clear" w:color="auto" w:fill="FFFFFF"/>
          </w:rPr>
          <w:t xml:space="preserve">, J., </w:t>
        </w:r>
        <w:proofErr w:type="spellStart"/>
        <w:r w:rsidRPr="006C523C">
          <w:rPr>
            <w:rFonts w:ascii="Times New Roman" w:eastAsia="Times New Roman" w:hAnsi="Times New Roman" w:cs="Times New Roman"/>
            <w:color w:val="222222"/>
            <w:sz w:val="24"/>
            <w:szCs w:val="24"/>
            <w:shd w:val="clear" w:color="auto" w:fill="FFFFFF"/>
          </w:rPr>
          <w:t>Lansdell</w:t>
        </w:r>
        <w:proofErr w:type="spellEnd"/>
        <w:r w:rsidRPr="006C523C">
          <w:rPr>
            <w:rFonts w:ascii="Times New Roman" w:eastAsia="Times New Roman" w:hAnsi="Times New Roman" w:cs="Times New Roman"/>
            <w:color w:val="222222"/>
            <w:sz w:val="24"/>
            <w:szCs w:val="24"/>
            <w:shd w:val="clear" w:color="auto" w:fill="FFFFFF"/>
          </w:rPr>
          <w:t xml:space="preserve">, B. J., </w:t>
        </w:r>
        <w:proofErr w:type="spellStart"/>
        <w:r w:rsidRPr="006C523C">
          <w:rPr>
            <w:rFonts w:ascii="Times New Roman" w:eastAsia="Times New Roman" w:hAnsi="Times New Roman" w:cs="Times New Roman"/>
            <w:color w:val="222222"/>
            <w:sz w:val="24"/>
            <w:szCs w:val="24"/>
            <w:shd w:val="clear" w:color="auto" w:fill="FFFFFF"/>
          </w:rPr>
          <w:t>Fairhall</w:t>
        </w:r>
        <w:proofErr w:type="spellEnd"/>
        <w:r w:rsidRPr="006C523C">
          <w:rPr>
            <w:rFonts w:ascii="Times New Roman" w:eastAsia="Times New Roman" w:hAnsi="Times New Roman" w:cs="Times New Roman"/>
            <w:color w:val="222222"/>
            <w:sz w:val="24"/>
            <w:szCs w:val="24"/>
            <w:shd w:val="clear" w:color="auto" w:fill="FFFFFF"/>
          </w:rPr>
          <w:t>, A. L., &amp; Kleinfeld, D. (2016). Analysis of neuronal spike trains, deconstructed. </w:t>
        </w:r>
        <w:r w:rsidRPr="006C523C">
          <w:rPr>
            <w:rFonts w:ascii="Times New Roman" w:eastAsia="Times New Roman" w:hAnsi="Times New Roman" w:cs="Times New Roman"/>
            <w:i/>
            <w:iCs/>
            <w:color w:val="222222"/>
            <w:sz w:val="24"/>
            <w:szCs w:val="24"/>
          </w:rPr>
          <w:t>Neuron</w:t>
        </w:r>
        <w:r w:rsidRPr="006C523C">
          <w:rPr>
            <w:rFonts w:ascii="Times New Roman" w:eastAsia="Times New Roman" w:hAnsi="Times New Roman" w:cs="Times New Roman"/>
            <w:color w:val="222222"/>
            <w:sz w:val="24"/>
            <w:szCs w:val="24"/>
            <w:shd w:val="clear" w:color="auto" w:fill="FFFFFF"/>
          </w:rPr>
          <w:t>, </w:t>
        </w:r>
        <w:r w:rsidRPr="006C523C">
          <w:rPr>
            <w:rFonts w:ascii="Times New Roman" w:eastAsia="Times New Roman" w:hAnsi="Times New Roman" w:cs="Times New Roman"/>
            <w:i/>
            <w:iCs/>
            <w:color w:val="222222"/>
            <w:sz w:val="24"/>
            <w:szCs w:val="24"/>
          </w:rPr>
          <w:t>91</w:t>
        </w:r>
        <w:r w:rsidRPr="006C523C">
          <w:rPr>
            <w:rFonts w:ascii="Times New Roman" w:eastAsia="Times New Roman" w:hAnsi="Times New Roman" w:cs="Times New Roman"/>
            <w:color w:val="222222"/>
            <w:sz w:val="24"/>
            <w:szCs w:val="24"/>
            <w:shd w:val="clear" w:color="auto" w:fill="FFFFFF"/>
          </w:rPr>
          <w:t>(2), 221-259.</w:t>
        </w:r>
      </w:ins>
    </w:p>
    <w:p w14:paraId="556C4F89" w14:textId="69CC4CC8" w:rsidR="003B295F" w:rsidRPr="007056C7" w:rsidRDefault="003B295F" w:rsidP="003B295F">
      <w:pPr>
        <w:spacing w:before="100" w:beforeAutospacing="1" w:after="100" w:afterAutospacing="1"/>
        <w:rPr>
          <w:ins w:id="179" w:author="Gabriel Carreira Mel" w:date="2020-04-30T09:18:00Z"/>
          <w:rFonts w:ascii="Times New Roman" w:eastAsia="Times New Roman" w:hAnsi="Times New Roman" w:cs="Times New Roman"/>
        </w:rPr>
      </w:pPr>
      <w:ins w:id="180" w:author="Gabriel Carreira Mel" w:date="2020-04-30T09:18:00Z">
        <w:r w:rsidRPr="006C523C">
          <w:rPr>
            <w:rFonts w:ascii="NimbusRomNo9L" w:eastAsia="Times New Roman" w:hAnsi="NimbusRomNo9L" w:cs="Times New Roman"/>
            <w:sz w:val="24"/>
            <w:szCs w:val="24"/>
          </w:rPr>
          <w:t>[</w:t>
        </w:r>
        <w:r>
          <w:rPr>
            <w:rFonts w:ascii="NimbusRomNo9L" w:eastAsia="Times New Roman" w:hAnsi="NimbusRomNo9L" w:cs="Times New Roman"/>
            <w:sz w:val="24"/>
            <w:szCs w:val="24"/>
          </w:rPr>
          <w:t>4</w:t>
        </w:r>
        <w:proofErr w:type="gramStart"/>
        <w:r w:rsidRPr="006C523C">
          <w:rPr>
            <w:rFonts w:ascii="NimbusRomNo9L" w:eastAsia="Times New Roman" w:hAnsi="NimbusRomNo9L" w:cs="Times New Roman"/>
            <w:sz w:val="24"/>
            <w:szCs w:val="24"/>
          </w:rPr>
          <w:t xml:space="preserve">] </w:t>
        </w:r>
        <w:r w:rsidRPr="006C523C">
          <w:rPr>
            <w:rFonts w:ascii="NimbusRomNo9L" w:eastAsia="Times New Roman" w:hAnsi="NimbusRomNo9L" w:cs="Times New Roman" w:hint="eastAsia"/>
            <w:sz w:val="24"/>
            <w:szCs w:val="24"/>
          </w:rPr>
          <w:t> </w:t>
        </w:r>
        <w:proofErr w:type="spellStart"/>
        <w:r w:rsidRPr="006C523C">
          <w:rPr>
            <w:rFonts w:ascii="NimbusRomNo9L" w:eastAsia="Times New Roman" w:hAnsi="NimbusRomNo9L" w:cs="Times New Roman"/>
            <w:sz w:val="24"/>
            <w:szCs w:val="24"/>
          </w:rPr>
          <w:t>Odelia</w:t>
        </w:r>
        <w:proofErr w:type="spellEnd"/>
        <w:proofErr w:type="gramEnd"/>
        <w:r w:rsidRPr="006C523C">
          <w:rPr>
            <w:rFonts w:ascii="NimbusRomNo9L" w:eastAsia="Times New Roman" w:hAnsi="NimbusRomNo9L" w:cs="Times New Roman"/>
            <w:sz w:val="24"/>
            <w:szCs w:val="24"/>
          </w:rPr>
          <w:t xml:space="preserve"> Schwartz, Jonathan W Pillow, Nicole C Rust, and </w:t>
        </w:r>
        <w:proofErr w:type="spellStart"/>
        <w:r w:rsidRPr="006C523C">
          <w:rPr>
            <w:rFonts w:ascii="NimbusRomNo9L" w:eastAsia="Times New Roman" w:hAnsi="NimbusRomNo9L" w:cs="Times New Roman"/>
            <w:sz w:val="24"/>
            <w:szCs w:val="24"/>
          </w:rPr>
          <w:t>Eero</w:t>
        </w:r>
        <w:proofErr w:type="spellEnd"/>
        <w:r w:rsidRPr="006C523C">
          <w:rPr>
            <w:rFonts w:ascii="NimbusRomNo9L" w:eastAsia="Times New Roman" w:hAnsi="NimbusRomNo9L" w:cs="Times New Roman"/>
            <w:sz w:val="24"/>
            <w:szCs w:val="24"/>
          </w:rPr>
          <w:t xml:space="preserve"> P </w:t>
        </w:r>
        <w:proofErr w:type="spellStart"/>
        <w:r w:rsidRPr="006C523C">
          <w:rPr>
            <w:rFonts w:ascii="NimbusRomNo9L" w:eastAsia="Times New Roman" w:hAnsi="NimbusRomNo9L" w:cs="Times New Roman"/>
            <w:sz w:val="24"/>
            <w:szCs w:val="24"/>
          </w:rPr>
          <w:t>Simoncelli</w:t>
        </w:r>
        <w:proofErr w:type="spellEnd"/>
        <w:r w:rsidRPr="006C523C">
          <w:rPr>
            <w:rFonts w:ascii="NimbusRomNo9L" w:eastAsia="Times New Roman" w:hAnsi="NimbusRomNo9L" w:cs="Times New Roman"/>
            <w:sz w:val="24"/>
            <w:szCs w:val="24"/>
          </w:rPr>
          <w:t>. Spike-triggered neural characterization</w:t>
        </w:r>
        <w:r w:rsidRPr="004C358B">
          <w:rPr>
            <w:rFonts w:ascii="NimbusRomNo9L" w:eastAsia="Times New Roman" w:hAnsi="NimbusRomNo9L" w:cs="Times New Roman"/>
            <w:sz w:val="22"/>
            <w:szCs w:val="22"/>
          </w:rPr>
          <w:t xml:space="preserve">. </w:t>
        </w:r>
        <w:r w:rsidRPr="004C358B">
          <w:rPr>
            <w:rFonts w:ascii="NimbusRomNo9L" w:eastAsia="Times New Roman" w:hAnsi="NimbusRomNo9L" w:cs="Times New Roman"/>
            <w:i/>
            <w:iCs/>
            <w:sz w:val="22"/>
            <w:szCs w:val="22"/>
          </w:rPr>
          <w:t>Journal of Vision</w:t>
        </w:r>
        <w:r w:rsidRPr="004C358B">
          <w:rPr>
            <w:rFonts w:ascii="NimbusRomNo9L" w:eastAsia="Times New Roman" w:hAnsi="NimbusRomNo9L" w:cs="Times New Roman"/>
            <w:sz w:val="22"/>
            <w:szCs w:val="22"/>
          </w:rPr>
          <w:t xml:space="preserve">, 6(4):13–13, 2006. </w:t>
        </w:r>
      </w:ins>
    </w:p>
    <w:p w14:paraId="4D56305D" w14:textId="37D39780" w:rsidR="004C358B" w:rsidRPr="004C358B" w:rsidDel="003B295F" w:rsidRDefault="004C358B" w:rsidP="003B295F">
      <w:pPr>
        <w:spacing w:before="100" w:beforeAutospacing="1" w:after="100" w:afterAutospacing="1"/>
        <w:rPr>
          <w:del w:id="181" w:author="Gabriel Carreira Mel" w:date="2020-04-30T09:18:00Z"/>
          <w:rFonts w:ascii="Times New Roman" w:eastAsia="Times New Roman" w:hAnsi="Times New Roman" w:cs="Times New Roman"/>
        </w:rPr>
      </w:pPr>
      <w:del w:id="182" w:author="Gabriel Carreira Mel" w:date="2020-04-30T09:18:00Z">
        <w:r w:rsidRPr="004C358B" w:rsidDel="003B295F">
          <w:rPr>
            <w:rFonts w:ascii="NimbusRomNo9L" w:eastAsia="Times New Roman" w:hAnsi="NimbusRomNo9L" w:cs="Times New Roman"/>
            <w:sz w:val="22"/>
            <w:szCs w:val="22"/>
          </w:rPr>
          <w:delText xml:space="preserve">[1] Blaise Aguera y Arcas and Adrienne L Fairhall. What causes a neuron to spike? </w:delText>
        </w:r>
        <w:r w:rsidRPr="004C358B" w:rsidDel="003B295F">
          <w:rPr>
            <w:rFonts w:ascii="NimbusRomNo9L" w:eastAsia="Times New Roman" w:hAnsi="NimbusRomNo9L" w:cs="Times New Roman"/>
            <w:i/>
            <w:iCs/>
            <w:sz w:val="22"/>
            <w:szCs w:val="22"/>
          </w:rPr>
          <w:delText>Neural Computation</w:delText>
        </w:r>
        <w:r w:rsidRPr="004C358B" w:rsidDel="003B295F">
          <w:rPr>
            <w:rFonts w:ascii="NimbusRomNo9L" w:eastAsia="Times New Roman" w:hAnsi="NimbusRomNo9L" w:cs="Times New Roman"/>
            <w:sz w:val="22"/>
            <w:szCs w:val="22"/>
          </w:rPr>
          <w:delText xml:space="preserve">, 15(8):1789–1807, 2003. </w:delText>
        </w:r>
      </w:del>
    </w:p>
    <w:p w14:paraId="7E8A4CA7" w14:textId="0D6B8F2E" w:rsidR="004C358B" w:rsidRPr="004C358B" w:rsidDel="003B295F" w:rsidRDefault="004C358B" w:rsidP="003B295F">
      <w:pPr>
        <w:spacing w:before="100" w:beforeAutospacing="1" w:after="100" w:afterAutospacing="1"/>
        <w:rPr>
          <w:del w:id="183" w:author="Gabriel Carreira Mel" w:date="2020-04-30T09:18:00Z"/>
          <w:rFonts w:ascii="Times New Roman" w:eastAsia="Times New Roman" w:hAnsi="Times New Roman" w:cs="Times New Roman"/>
        </w:rPr>
      </w:pPr>
      <w:del w:id="184" w:author="Gabriel Carreira Mel" w:date="2020-04-30T09:18:00Z">
        <w:r w:rsidRPr="004C358B" w:rsidDel="003B295F">
          <w:rPr>
            <w:rFonts w:ascii="NimbusRomNo9L" w:eastAsia="Times New Roman" w:hAnsi="NimbusRomNo9L" w:cs="Times New Roman"/>
            <w:sz w:val="22"/>
            <w:szCs w:val="22"/>
          </w:rPr>
          <w:delText xml:space="preserve">[2]  EJ Chichilnisky. A simple white noise analysis of neuronal light responses. </w:delText>
        </w:r>
        <w:r w:rsidRPr="004C358B" w:rsidDel="003B295F">
          <w:rPr>
            <w:rFonts w:ascii="NimbusRomNo9L" w:eastAsia="Times New Roman" w:hAnsi="NimbusRomNo9L" w:cs="Times New Roman"/>
            <w:i/>
            <w:iCs/>
            <w:sz w:val="22"/>
            <w:szCs w:val="22"/>
          </w:rPr>
          <w:delText>Network: Computation in Neural Systems</w:delText>
        </w:r>
        <w:r w:rsidRPr="004C358B" w:rsidDel="003B295F">
          <w:rPr>
            <w:rFonts w:ascii="NimbusRomNo9L" w:eastAsia="Times New Roman" w:hAnsi="NimbusRomNo9L" w:cs="Times New Roman"/>
            <w:sz w:val="22"/>
            <w:szCs w:val="22"/>
          </w:rPr>
          <w:delText xml:space="preserve">, 12(2):199–213, 2001. </w:delText>
        </w:r>
      </w:del>
    </w:p>
    <w:p w14:paraId="1AAB9FF3" w14:textId="2560D6FB" w:rsidR="004C358B" w:rsidRPr="004C358B" w:rsidDel="003B295F" w:rsidRDefault="004C358B" w:rsidP="003B295F">
      <w:pPr>
        <w:spacing w:before="100" w:beforeAutospacing="1" w:after="100" w:afterAutospacing="1"/>
        <w:rPr>
          <w:del w:id="185" w:author="Gabriel Carreira Mel" w:date="2020-04-30T09:18:00Z"/>
          <w:rFonts w:ascii="Times New Roman" w:eastAsia="Times New Roman" w:hAnsi="Times New Roman" w:cs="Times New Roman"/>
        </w:rPr>
      </w:pPr>
      <w:del w:id="186" w:author="Gabriel Carreira Mel" w:date="2020-04-30T09:18:00Z">
        <w:r w:rsidRPr="004C358B" w:rsidDel="003B295F">
          <w:rPr>
            <w:rFonts w:ascii="NimbusRomNo9L" w:eastAsia="Times New Roman" w:hAnsi="NimbusRomNo9L" w:cs="Times New Roman"/>
            <w:sz w:val="22"/>
            <w:szCs w:val="22"/>
          </w:rPr>
          <w:delText xml:space="preserve">[3]  Adrienne L Fairhall, William Bialek, et al. Computation in a single neuron: Hodgkin and huxley revisited. </w:delText>
        </w:r>
        <w:r w:rsidRPr="004C358B" w:rsidDel="003B295F">
          <w:rPr>
            <w:rFonts w:ascii="NimbusRomNo9L" w:eastAsia="Times New Roman" w:hAnsi="NimbusRomNo9L" w:cs="Times New Roman"/>
            <w:i/>
            <w:iCs/>
            <w:sz w:val="22"/>
            <w:szCs w:val="22"/>
          </w:rPr>
          <w:delText>Neural Computation</w:delText>
        </w:r>
        <w:r w:rsidRPr="004C358B" w:rsidDel="003B295F">
          <w:rPr>
            <w:rFonts w:ascii="NimbusRomNo9L" w:eastAsia="Times New Roman" w:hAnsi="NimbusRomNo9L" w:cs="Times New Roman"/>
            <w:sz w:val="22"/>
            <w:szCs w:val="22"/>
          </w:rPr>
          <w:delText xml:space="preserve">, 15(8):1715–1749, 2003. </w:delText>
        </w:r>
      </w:del>
    </w:p>
    <w:p w14:paraId="4523FBBA" w14:textId="49B2B558" w:rsidR="004C358B" w:rsidRPr="004C358B" w:rsidDel="003B295F" w:rsidRDefault="004C358B" w:rsidP="003B295F">
      <w:pPr>
        <w:spacing w:before="100" w:beforeAutospacing="1" w:after="100" w:afterAutospacing="1"/>
        <w:rPr>
          <w:del w:id="187" w:author="Gabriel Carreira Mel" w:date="2020-04-30T09:18:00Z"/>
          <w:rFonts w:ascii="Times New Roman" w:eastAsia="Times New Roman" w:hAnsi="Times New Roman" w:cs="Times New Roman"/>
        </w:rPr>
      </w:pPr>
      <w:commentRangeStart w:id="188"/>
      <w:del w:id="189" w:author="Gabriel Carreira Mel" w:date="2020-04-30T09:18:00Z">
        <w:r w:rsidRPr="004C358B" w:rsidDel="003B295F">
          <w:rPr>
            <w:rFonts w:ascii="NimbusRomNo9L" w:eastAsia="Times New Roman" w:hAnsi="NimbusRomNo9L" w:cs="Times New Roman"/>
            <w:sz w:val="22"/>
            <w:szCs w:val="22"/>
          </w:rPr>
          <w:delText xml:space="preserve">[4]  Rebecca A Mease, Michael Famulare, Julijana Gjorgjieva, William J Moody, and Adrienne L Fairhall. Emergence of adaptive computation by single neurons in the developing cortex. </w:delText>
        </w:r>
        <w:r w:rsidRPr="004C358B" w:rsidDel="003B295F">
          <w:rPr>
            <w:rFonts w:ascii="NimbusRomNo9L" w:eastAsia="Times New Roman" w:hAnsi="NimbusRomNo9L" w:cs="Times New Roman"/>
            <w:i/>
            <w:iCs/>
            <w:sz w:val="22"/>
            <w:szCs w:val="22"/>
          </w:rPr>
          <w:delText>The Journal of Neuro- science</w:delText>
        </w:r>
        <w:r w:rsidRPr="004C358B" w:rsidDel="003B295F">
          <w:rPr>
            <w:rFonts w:ascii="NimbusRomNo9L" w:eastAsia="Times New Roman" w:hAnsi="NimbusRomNo9L" w:cs="Times New Roman"/>
            <w:sz w:val="22"/>
            <w:szCs w:val="22"/>
          </w:rPr>
          <w:delText xml:space="preserve">, 33(30):12154–12170, 2013. </w:delText>
        </w:r>
        <w:commentRangeEnd w:id="188"/>
        <w:r w:rsidR="00F1465A" w:rsidDel="003B295F">
          <w:rPr>
            <w:rStyle w:val="CommentReference"/>
          </w:rPr>
          <w:commentReference w:id="188"/>
        </w:r>
      </w:del>
    </w:p>
    <w:p w14:paraId="4C64E23E" w14:textId="2835A184" w:rsidR="00E05B04" w:rsidRPr="007056C7" w:rsidRDefault="004C358B" w:rsidP="003B295F">
      <w:pPr>
        <w:spacing w:before="100" w:beforeAutospacing="1" w:after="100" w:afterAutospacing="1"/>
        <w:rPr>
          <w:rFonts w:ascii="Times New Roman" w:eastAsia="Times New Roman" w:hAnsi="Times New Roman" w:cs="Times New Roman"/>
        </w:rPr>
      </w:pPr>
      <w:del w:id="190" w:author="Gabriel Carreira Mel" w:date="2020-04-30T09:18:00Z">
        <w:r w:rsidRPr="004C358B" w:rsidDel="003B295F">
          <w:rPr>
            <w:rFonts w:ascii="NimbusRomNo9L" w:eastAsia="Times New Roman" w:hAnsi="NimbusRomNo9L" w:cs="Times New Roman"/>
            <w:sz w:val="22"/>
            <w:szCs w:val="22"/>
          </w:rPr>
          <w:delText xml:space="preserve">[5]  Odelia Schwartz, Jonathan W Pillow, Nicole C Rust, and Eero P Simoncelli. Spike-triggered neural characterization. </w:delText>
        </w:r>
        <w:r w:rsidRPr="004C358B" w:rsidDel="003B295F">
          <w:rPr>
            <w:rFonts w:ascii="NimbusRomNo9L" w:eastAsia="Times New Roman" w:hAnsi="NimbusRomNo9L" w:cs="Times New Roman"/>
            <w:i/>
            <w:iCs/>
            <w:sz w:val="22"/>
            <w:szCs w:val="22"/>
          </w:rPr>
          <w:delText>Journal of Vision</w:delText>
        </w:r>
        <w:r w:rsidRPr="004C358B" w:rsidDel="003B295F">
          <w:rPr>
            <w:rFonts w:ascii="NimbusRomNo9L" w:eastAsia="Times New Roman" w:hAnsi="NimbusRomNo9L" w:cs="Times New Roman"/>
            <w:sz w:val="22"/>
            <w:szCs w:val="22"/>
          </w:rPr>
          <w:delText xml:space="preserve">, 6(4):13–13, 2006. </w:delText>
        </w:r>
      </w:del>
    </w:p>
    <w:sectPr w:rsidR="00E05B04" w:rsidRPr="007056C7" w:rsidSect="005833C9">
      <w:headerReference w:type="default" r:id="rId12"/>
      <w:footerReference w:type="even" r:id="rId13"/>
      <w:foot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Shaul Druckmann" w:date="2020-04-29T22:38:00Z" w:initials="SD">
    <w:p w14:paraId="3FBCAC2D" w14:textId="643967E1" w:rsidR="003624B8" w:rsidRDefault="003624B8">
      <w:pPr>
        <w:pStyle w:val="CommentText"/>
      </w:pPr>
      <w:r>
        <w:rPr>
          <w:rStyle w:val="CommentReference"/>
        </w:rPr>
        <w:annotationRef/>
      </w:r>
      <w:r>
        <w:t xml:space="preserve">I would personally not use abbreviations. </w:t>
      </w:r>
      <w:r w:rsidR="00B737B5">
        <w:t xml:space="preserve">PCA and </w:t>
      </w:r>
      <w:r>
        <w:t xml:space="preserve">STA </w:t>
      </w:r>
      <w:r w:rsidR="00B737B5">
        <w:t>are</w:t>
      </w:r>
      <w:r>
        <w:t xml:space="preserve"> probably fine since </w:t>
      </w:r>
      <w:r w:rsidR="00B737B5">
        <w:t>they are</w:t>
      </w:r>
      <w:r>
        <w:t xml:space="preserve"> so well known, but anything else I would </w:t>
      </w:r>
      <w:r w:rsidR="00B737B5">
        <w:t>write</w:t>
      </w:r>
      <w:r>
        <w:t xml:space="preserve"> out</w:t>
      </w:r>
      <w:r w:rsidR="00B737B5">
        <w:t xml:space="preserve"> fully</w:t>
      </w:r>
      <w:r>
        <w:t>. No need to add to working memory demands.</w:t>
      </w:r>
    </w:p>
  </w:comment>
  <w:comment w:id="42" w:author="Shaul Druckmann" w:date="2020-04-29T22:39:00Z" w:initials="SD">
    <w:p w14:paraId="5B3694E6" w14:textId="03CFAC33" w:rsidR="00B737B5" w:rsidRDefault="00B737B5">
      <w:pPr>
        <w:pStyle w:val="CommentText"/>
      </w:pPr>
      <w:r>
        <w:rPr>
          <w:rStyle w:val="CommentReference"/>
        </w:rPr>
        <w:annotationRef/>
      </w:r>
      <w:r>
        <w:t xml:space="preserve">Sentences like these are the reason I think we should not use abbreviations </w:t>
      </w:r>
    </w:p>
  </w:comment>
  <w:comment w:id="77" w:author="Gabriel Carreira Mel" w:date="2020-04-30T09:14:00Z" w:initials="GCM">
    <w:p w14:paraId="544998FD" w14:textId="2D6599FC" w:rsidR="00676857" w:rsidRDefault="00676857">
      <w:pPr>
        <w:pStyle w:val="CommentText"/>
      </w:pPr>
      <w:r>
        <w:rPr>
          <w:rStyle w:val="CommentReference"/>
        </w:rPr>
        <w:annotationRef/>
      </w:r>
      <w:r>
        <w:t>From Steve</w:t>
      </w:r>
    </w:p>
  </w:comment>
  <w:comment w:id="123" w:author="Shaul Druckmann" w:date="2020-04-29T22:42:00Z" w:initials="SD">
    <w:p w14:paraId="0B856582" w14:textId="5EAC36D6" w:rsidR="00B161E1" w:rsidRDefault="00B161E1">
      <w:pPr>
        <w:pStyle w:val="CommentText"/>
      </w:pPr>
      <w:r>
        <w:rPr>
          <w:rStyle w:val="CommentReference"/>
        </w:rPr>
        <w:annotationRef/>
      </w:r>
      <w:r>
        <w:t xml:space="preserve">I think eigenvalue spectrum is a bit more </w:t>
      </w:r>
      <w:r w:rsidR="00F1465A">
        <w:t xml:space="preserve">reader </w:t>
      </w:r>
      <w:r>
        <w:t xml:space="preserve">friendly than </w:t>
      </w:r>
      <w:proofErr w:type="spellStart"/>
      <w:r>
        <w:t>eigenspectrum</w:t>
      </w:r>
      <w:proofErr w:type="spellEnd"/>
    </w:p>
  </w:comment>
  <w:comment w:id="148" w:author="Shaul Druckmann" w:date="2020-04-29T22:41:00Z" w:initials="SD">
    <w:p w14:paraId="1816ADE4" w14:textId="726E13A9" w:rsidR="00B737B5" w:rsidRDefault="00B737B5">
      <w:pPr>
        <w:pStyle w:val="CommentText"/>
      </w:pPr>
      <w:r>
        <w:rPr>
          <w:rStyle w:val="CommentReference"/>
        </w:rPr>
        <w:annotationRef/>
      </w:r>
      <w:r>
        <w:t>Can’t help being pedantic and noting that here these are not abbreviated.</w:t>
      </w:r>
    </w:p>
  </w:comment>
  <w:comment w:id="160" w:author="Gabriel Carreira Mel" w:date="2020-04-30T09:15:00Z" w:initials="GCM">
    <w:p w14:paraId="4B85BAC6" w14:textId="7B9AEBDF" w:rsidR="00676857" w:rsidRDefault="00676857">
      <w:pPr>
        <w:pStyle w:val="CommentText"/>
      </w:pPr>
      <w:r>
        <w:rPr>
          <w:rStyle w:val="CommentReference"/>
        </w:rPr>
        <w:annotationRef/>
      </w:r>
      <w:r>
        <w:t>From Steve</w:t>
      </w:r>
    </w:p>
  </w:comment>
  <w:comment w:id="188" w:author="Shaul Druckmann" w:date="2020-04-29T22:43:00Z" w:initials="SD">
    <w:p w14:paraId="0FC0A1A3" w14:textId="2E71B83B" w:rsidR="00F1465A" w:rsidRDefault="00F1465A">
      <w:pPr>
        <w:pStyle w:val="CommentText"/>
      </w:pPr>
      <w:r>
        <w:rPr>
          <w:rStyle w:val="CommentReference"/>
        </w:rPr>
        <w:annotationRef/>
      </w:r>
      <w:r>
        <w:t>I think this one is not referenced.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BCAC2D" w15:done="0"/>
  <w15:commentEx w15:paraId="5B3694E6" w15:done="0"/>
  <w15:commentEx w15:paraId="544998FD" w15:done="0"/>
  <w15:commentEx w15:paraId="0B856582" w15:done="0"/>
  <w15:commentEx w15:paraId="1816ADE4" w15:done="0"/>
  <w15:commentEx w15:paraId="4B85BAC6" w15:done="0"/>
  <w15:commentEx w15:paraId="0FC0A1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5155D" w16cex:dateUtc="2020-04-30T16:14:00Z"/>
  <w16cex:commentExtensible w16cex:durableId="22551594" w16cex:dateUtc="2020-04-30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BCAC2D" w16cid:durableId="2254804B"/>
  <w16cid:commentId w16cid:paraId="5B3694E6" w16cid:durableId="22548094"/>
  <w16cid:commentId w16cid:paraId="544998FD" w16cid:durableId="2255155D"/>
  <w16cid:commentId w16cid:paraId="0B856582" w16cid:durableId="22548144"/>
  <w16cid:commentId w16cid:paraId="1816ADE4" w16cid:durableId="22548119"/>
  <w16cid:commentId w16cid:paraId="4B85BAC6" w16cid:durableId="22551594"/>
  <w16cid:commentId w16cid:paraId="0FC0A1A3" w16cid:durableId="225481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5B3D7" w14:textId="77777777" w:rsidR="00EA0425" w:rsidRDefault="00EA0425" w:rsidP="00C233CA">
      <w:pPr>
        <w:spacing w:after="0" w:line="240" w:lineRule="auto"/>
      </w:pPr>
      <w:r>
        <w:separator/>
      </w:r>
    </w:p>
  </w:endnote>
  <w:endnote w:type="continuationSeparator" w:id="0">
    <w:p w14:paraId="7D58F6EA" w14:textId="77777777" w:rsidR="00EA0425" w:rsidRDefault="00EA0425" w:rsidP="00C23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imbusRomNo9L">
    <w:altName w:val="Cambria"/>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NimbusMonL-Regu-Extend_850">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65219551"/>
      <w:docPartObj>
        <w:docPartGallery w:val="Page Numbers (Bottom of Page)"/>
        <w:docPartUnique/>
      </w:docPartObj>
    </w:sdtPr>
    <w:sdtEndPr>
      <w:rPr>
        <w:rStyle w:val="PageNumber"/>
      </w:rPr>
    </w:sdtEndPr>
    <w:sdtContent>
      <w:p w14:paraId="6BA08349" w14:textId="3B89C060" w:rsidR="00BE5475" w:rsidRDefault="00BE5475" w:rsidP="00BE547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CB559F" w14:textId="77777777" w:rsidR="00BE5475" w:rsidRDefault="00BE54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6635572"/>
      <w:docPartObj>
        <w:docPartGallery w:val="Page Numbers (Bottom of Page)"/>
        <w:docPartUnique/>
      </w:docPartObj>
    </w:sdtPr>
    <w:sdtEndPr>
      <w:rPr>
        <w:rStyle w:val="PageNumber"/>
      </w:rPr>
    </w:sdtEndPr>
    <w:sdtContent>
      <w:p w14:paraId="3344A98F" w14:textId="37149C06" w:rsidR="00BE5475" w:rsidRDefault="00BE5475" w:rsidP="00BE547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D5B63">
          <w:rPr>
            <w:rStyle w:val="PageNumber"/>
            <w:noProof/>
          </w:rPr>
          <w:t>3</w:t>
        </w:r>
        <w:r>
          <w:rPr>
            <w:rStyle w:val="PageNumber"/>
          </w:rPr>
          <w:fldChar w:fldCharType="end"/>
        </w:r>
      </w:p>
    </w:sdtContent>
  </w:sdt>
  <w:p w14:paraId="5DC39554" w14:textId="77777777" w:rsidR="00BE5475" w:rsidRDefault="00BE5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F4650" w14:textId="77777777" w:rsidR="00EA0425" w:rsidRDefault="00EA0425" w:rsidP="00C233CA">
      <w:pPr>
        <w:spacing w:after="0" w:line="240" w:lineRule="auto"/>
      </w:pPr>
      <w:r>
        <w:separator/>
      </w:r>
    </w:p>
  </w:footnote>
  <w:footnote w:type="continuationSeparator" w:id="0">
    <w:p w14:paraId="69057475" w14:textId="77777777" w:rsidR="00EA0425" w:rsidRDefault="00EA0425" w:rsidP="00C23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5AFC0" w14:textId="0A693EE2" w:rsidR="00BE5475" w:rsidRDefault="00BE5475">
    <w:pPr>
      <w:pStyle w:val="Header"/>
    </w:pPr>
    <w:r>
      <w:t>NEPR 208</w:t>
    </w:r>
    <w:r>
      <w:ptab w:relativeTo="margin" w:alignment="center" w:leader="none"/>
    </w:r>
    <w:r>
      <w:ptab w:relativeTo="margin" w:alignment="right" w:leader="none"/>
    </w:r>
    <w:r w:rsidRPr="004C358B">
      <w:rPr>
        <w:rFonts w:ascii="NimbusRomNo9L" w:eastAsia="Times New Roman" w:hAnsi="NimbusRomNo9L" w:cs="Times New Roman"/>
        <w:sz w:val="22"/>
        <w:szCs w:val="22"/>
      </w:rPr>
      <w:t>NEPR 208 Neural coding and adaptation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74FB1"/>
    <w:multiLevelType w:val="hybridMultilevel"/>
    <w:tmpl w:val="9F54F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84889"/>
    <w:multiLevelType w:val="multilevel"/>
    <w:tmpl w:val="0D06E53C"/>
    <w:lvl w:ilvl="0">
      <w:start w:val="1"/>
      <w:numFmt w:val="decimal"/>
      <w:lvlText w:val="%1."/>
      <w:lvlJc w:val="left"/>
      <w:pPr>
        <w:tabs>
          <w:tab w:val="num" w:pos="720"/>
        </w:tabs>
        <w:ind w:left="720" w:hanging="360"/>
      </w:pPr>
      <w:rPr>
        <w:rFonts w:ascii="NimbusRomNo9L" w:eastAsia="Times New Roman" w:hAnsi="NimbusRomNo9L"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6263A"/>
    <w:multiLevelType w:val="hybridMultilevel"/>
    <w:tmpl w:val="40AE9F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8198E"/>
    <w:multiLevelType w:val="multilevel"/>
    <w:tmpl w:val="1A5E0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635206"/>
    <w:multiLevelType w:val="multilevel"/>
    <w:tmpl w:val="F3665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7C7B0A"/>
    <w:multiLevelType w:val="multilevel"/>
    <w:tmpl w:val="18DA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CA39DA"/>
    <w:multiLevelType w:val="multilevel"/>
    <w:tmpl w:val="4B6253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232C9D"/>
    <w:multiLevelType w:val="hybridMultilevel"/>
    <w:tmpl w:val="072C7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0926DE"/>
    <w:multiLevelType w:val="multilevel"/>
    <w:tmpl w:val="A0DE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FC4AB5"/>
    <w:multiLevelType w:val="multilevel"/>
    <w:tmpl w:val="7B34E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8"/>
  </w:num>
  <w:num w:numId="5">
    <w:abstractNumId w:val="4"/>
  </w:num>
  <w:num w:numId="6">
    <w:abstractNumId w:val="9"/>
  </w:num>
  <w:num w:numId="7">
    <w:abstractNumId w:val="6"/>
  </w:num>
  <w:num w:numId="8">
    <w:abstractNumId w:val="7"/>
  </w:num>
  <w:num w:numId="9">
    <w:abstractNumId w:val="0"/>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briel Carreira Mel">
    <w15:presenceInfo w15:providerId="AD" w15:userId="S::meldefon@stanford.edu::69f9fe2b-8f29-443f-854e-a5ddc292e8b4"/>
  </w15:person>
  <w15:person w15:author="Shaul Druckmann">
    <w15:presenceInfo w15:providerId="AD" w15:userId="S::shauld@stanford.edu::8779d47b-56a9-473a-a8ef-e5cd34aae5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revisionView w:markup="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58B"/>
    <w:rsid w:val="00017400"/>
    <w:rsid w:val="000736B9"/>
    <w:rsid w:val="000F79C6"/>
    <w:rsid w:val="00107F54"/>
    <w:rsid w:val="001172CE"/>
    <w:rsid w:val="001440A0"/>
    <w:rsid w:val="00180310"/>
    <w:rsid w:val="00196006"/>
    <w:rsid w:val="001C3126"/>
    <w:rsid w:val="002868D7"/>
    <w:rsid w:val="002D5B63"/>
    <w:rsid w:val="002E637D"/>
    <w:rsid w:val="0030336E"/>
    <w:rsid w:val="003140E9"/>
    <w:rsid w:val="00316BD7"/>
    <w:rsid w:val="0035502D"/>
    <w:rsid w:val="003624B8"/>
    <w:rsid w:val="003B295F"/>
    <w:rsid w:val="003B6385"/>
    <w:rsid w:val="003F32AF"/>
    <w:rsid w:val="004842FD"/>
    <w:rsid w:val="004B098A"/>
    <w:rsid w:val="004C358B"/>
    <w:rsid w:val="004D0941"/>
    <w:rsid w:val="005833C9"/>
    <w:rsid w:val="005843FB"/>
    <w:rsid w:val="005E774E"/>
    <w:rsid w:val="00621541"/>
    <w:rsid w:val="00633F49"/>
    <w:rsid w:val="00651832"/>
    <w:rsid w:val="00676857"/>
    <w:rsid w:val="00693B28"/>
    <w:rsid w:val="00694D1F"/>
    <w:rsid w:val="006A2D2E"/>
    <w:rsid w:val="006B795B"/>
    <w:rsid w:val="006F2C20"/>
    <w:rsid w:val="00700ABF"/>
    <w:rsid w:val="00701A06"/>
    <w:rsid w:val="007056C7"/>
    <w:rsid w:val="00715899"/>
    <w:rsid w:val="00754394"/>
    <w:rsid w:val="007D12EA"/>
    <w:rsid w:val="007E095D"/>
    <w:rsid w:val="00825399"/>
    <w:rsid w:val="00845585"/>
    <w:rsid w:val="008E41EF"/>
    <w:rsid w:val="008F56EC"/>
    <w:rsid w:val="009045AB"/>
    <w:rsid w:val="00912173"/>
    <w:rsid w:val="00917CC2"/>
    <w:rsid w:val="00941A6A"/>
    <w:rsid w:val="00942CBE"/>
    <w:rsid w:val="009B4DFC"/>
    <w:rsid w:val="009C7627"/>
    <w:rsid w:val="009E2991"/>
    <w:rsid w:val="009E72C1"/>
    <w:rsid w:val="00A0313A"/>
    <w:rsid w:val="00A34FD4"/>
    <w:rsid w:val="00A62558"/>
    <w:rsid w:val="00A857F1"/>
    <w:rsid w:val="00AA68FE"/>
    <w:rsid w:val="00AC02FB"/>
    <w:rsid w:val="00AE7F37"/>
    <w:rsid w:val="00B161E1"/>
    <w:rsid w:val="00B43125"/>
    <w:rsid w:val="00B54FD8"/>
    <w:rsid w:val="00B737B5"/>
    <w:rsid w:val="00BE5475"/>
    <w:rsid w:val="00BF47D1"/>
    <w:rsid w:val="00C123E1"/>
    <w:rsid w:val="00C233CA"/>
    <w:rsid w:val="00C41CB1"/>
    <w:rsid w:val="00C47591"/>
    <w:rsid w:val="00C85B3F"/>
    <w:rsid w:val="00C90993"/>
    <w:rsid w:val="00C915DB"/>
    <w:rsid w:val="00D428C6"/>
    <w:rsid w:val="00D445ED"/>
    <w:rsid w:val="00D47BD5"/>
    <w:rsid w:val="00DD2DA0"/>
    <w:rsid w:val="00E05B04"/>
    <w:rsid w:val="00E817B4"/>
    <w:rsid w:val="00EA0425"/>
    <w:rsid w:val="00F1465A"/>
    <w:rsid w:val="00F31DA5"/>
    <w:rsid w:val="00F32F83"/>
    <w:rsid w:val="00F863C9"/>
    <w:rsid w:val="00F8698C"/>
    <w:rsid w:val="00FE149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9BFDD4"/>
  <w15:docId w15:val="{FBB0A335-D76C-474C-B755-3276B0362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2C1"/>
  </w:style>
  <w:style w:type="paragraph" w:styleId="Heading1">
    <w:name w:val="heading 1"/>
    <w:basedOn w:val="Normal"/>
    <w:next w:val="Normal"/>
    <w:link w:val="Heading1Char"/>
    <w:uiPriority w:val="9"/>
    <w:qFormat/>
    <w:rsid w:val="009E72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E72C1"/>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E72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E72C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E72C1"/>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9E72C1"/>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9E72C1"/>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9E72C1"/>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9E72C1"/>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58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E72C1"/>
    <w:pPr>
      <w:ind w:left="720"/>
      <w:contextualSpacing/>
    </w:pPr>
  </w:style>
  <w:style w:type="paragraph" w:styleId="Header">
    <w:name w:val="header"/>
    <w:basedOn w:val="Normal"/>
    <w:link w:val="HeaderChar"/>
    <w:uiPriority w:val="99"/>
    <w:unhideWhenUsed/>
    <w:rsid w:val="00C233CA"/>
    <w:pPr>
      <w:tabs>
        <w:tab w:val="center" w:pos="4680"/>
        <w:tab w:val="right" w:pos="9360"/>
      </w:tabs>
    </w:pPr>
  </w:style>
  <w:style w:type="character" w:customStyle="1" w:styleId="HeaderChar">
    <w:name w:val="Header Char"/>
    <w:basedOn w:val="DefaultParagraphFont"/>
    <w:link w:val="Header"/>
    <w:uiPriority w:val="99"/>
    <w:rsid w:val="00C233CA"/>
  </w:style>
  <w:style w:type="paragraph" w:styleId="Footer">
    <w:name w:val="footer"/>
    <w:basedOn w:val="Normal"/>
    <w:link w:val="FooterChar"/>
    <w:uiPriority w:val="99"/>
    <w:unhideWhenUsed/>
    <w:rsid w:val="00C233CA"/>
    <w:pPr>
      <w:tabs>
        <w:tab w:val="center" w:pos="4680"/>
        <w:tab w:val="right" w:pos="9360"/>
      </w:tabs>
    </w:pPr>
  </w:style>
  <w:style w:type="character" w:customStyle="1" w:styleId="FooterChar">
    <w:name w:val="Footer Char"/>
    <w:basedOn w:val="DefaultParagraphFont"/>
    <w:link w:val="Footer"/>
    <w:uiPriority w:val="99"/>
    <w:rsid w:val="00C233CA"/>
  </w:style>
  <w:style w:type="character" w:styleId="PageNumber">
    <w:name w:val="page number"/>
    <w:basedOn w:val="DefaultParagraphFont"/>
    <w:uiPriority w:val="99"/>
    <w:semiHidden/>
    <w:unhideWhenUsed/>
    <w:rsid w:val="005833C9"/>
  </w:style>
  <w:style w:type="character" w:customStyle="1" w:styleId="Heading1Char">
    <w:name w:val="Heading 1 Char"/>
    <w:basedOn w:val="DefaultParagraphFont"/>
    <w:link w:val="Heading1"/>
    <w:uiPriority w:val="9"/>
    <w:rsid w:val="009E72C1"/>
    <w:rPr>
      <w:smallCaps/>
      <w:spacing w:val="5"/>
      <w:sz w:val="32"/>
      <w:szCs w:val="32"/>
    </w:rPr>
  </w:style>
  <w:style w:type="paragraph" w:styleId="TOCHeading">
    <w:name w:val="TOC Heading"/>
    <w:basedOn w:val="Heading1"/>
    <w:next w:val="Normal"/>
    <w:uiPriority w:val="39"/>
    <w:unhideWhenUsed/>
    <w:qFormat/>
    <w:rsid w:val="009E72C1"/>
    <w:pPr>
      <w:outlineLvl w:val="9"/>
    </w:pPr>
  </w:style>
  <w:style w:type="paragraph" w:styleId="TOC1">
    <w:name w:val="toc 1"/>
    <w:basedOn w:val="Normal"/>
    <w:next w:val="Normal"/>
    <w:autoRedefine/>
    <w:uiPriority w:val="39"/>
    <w:unhideWhenUsed/>
    <w:rsid w:val="00AE7F37"/>
    <w:pPr>
      <w:spacing w:before="120"/>
    </w:pPr>
    <w:rPr>
      <w:b/>
      <w:bCs/>
      <w:i/>
      <w:iCs/>
    </w:rPr>
  </w:style>
  <w:style w:type="paragraph" w:styleId="TOC2">
    <w:name w:val="toc 2"/>
    <w:basedOn w:val="Normal"/>
    <w:next w:val="Normal"/>
    <w:autoRedefine/>
    <w:uiPriority w:val="39"/>
    <w:unhideWhenUsed/>
    <w:rsid w:val="00AE7F37"/>
    <w:pPr>
      <w:spacing w:before="120"/>
      <w:ind w:left="240"/>
    </w:pPr>
    <w:rPr>
      <w:b/>
      <w:bCs/>
      <w:sz w:val="22"/>
      <w:szCs w:val="22"/>
    </w:rPr>
  </w:style>
  <w:style w:type="paragraph" w:styleId="TOC3">
    <w:name w:val="toc 3"/>
    <w:basedOn w:val="Normal"/>
    <w:next w:val="Normal"/>
    <w:autoRedefine/>
    <w:uiPriority w:val="39"/>
    <w:semiHidden/>
    <w:unhideWhenUsed/>
    <w:rsid w:val="00AE7F37"/>
    <w:pPr>
      <w:ind w:left="480"/>
    </w:pPr>
  </w:style>
  <w:style w:type="paragraph" w:styleId="TOC4">
    <w:name w:val="toc 4"/>
    <w:basedOn w:val="Normal"/>
    <w:next w:val="Normal"/>
    <w:autoRedefine/>
    <w:uiPriority w:val="39"/>
    <w:semiHidden/>
    <w:unhideWhenUsed/>
    <w:rsid w:val="00AE7F37"/>
    <w:pPr>
      <w:ind w:left="720"/>
    </w:pPr>
  </w:style>
  <w:style w:type="paragraph" w:styleId="TOC5">
    <w:name w:val="toc 5"/>
    <w:basedOn w:val="Normal"/>
    <w:next w:val="Normal"/>
    <w:autoRedefine/>
    <w:uiPriority w:val="39"/>
    <w:semiHidden/>
    <w:unhideWhenUsed/>
    <w:rsid w:val="00AE7F37"/>
    <w:pPr>
      <w:ind w:left="960"/>
    </w:pPr>
  </w:style>
  <w:style w:type="paragraph" w:styleId="TOC6">
    <w:name w:val="toc 6"/>
    <w:basedOn w:val="Normal"/>
    <w:next w:val="Normal"/>
    <w:autoRedefine/>
    <w:uiPriority w:val="39"/>
    <w:semiHidden/>
    <w:unhideWhenUsed/>
    <w:rsid w:val="00AE7F37"/>
    <w:pPr>
      <w:ind w:left="1200"/>
    </w:pPr>
  </w:style>
  <w:style w:type="paragraph" w:styleId="TOC7">
    <w:name w:val="toc 7"/>
    <w:basedOn w:val="Normal"/>
    <w:next w:val="Normal"/>
    <w:autoRedefine/>
    <w:uiPriority w:val="39"/>
    <w:semiHidden/>
    <w:unhideWhenUsed/>
    <w:rsid w:val="00AE7F37"/>
    <w:pPr>
      <w:ind w:left="1440"/>
    </w:pPr>
  </w:style>
  <w:style w:type="paragraph" w:styleId="TOC8">
    <w:name w:val="toc 8"/>
    <w:basedOn w:val="Normal"/>
    <w:next w:val="Normal"/>
    <w:autoRedefine/>
    <w:uiPriority w:val="39"/>
    <w:semiHidden/>
    <w:unhideWhenUsed/>
    <w:rsid w:val="00AE7F37"/>
    <w:pPr>
      <w:ind w:left="1680"/>
    </w:pPr>
  </w:style>
  <w:style w:type="paragraph" w:styleId="TOC9">
    <w:name w:val="toc 9"/>
    <w:basedOn w:val="Normal"/>
    <w:next w:val="Normal"/>
    <w:autoRedefine/>
    <w:uiPriority w:val="39"/>
    <w:semiHidden/>
    <w:unhideWhenUsed/>
    <w:rsid w:val="00AE7F37"/>
    <w:pPr>
      <w:ind w:left="1920"/>
    </w:pPr>
  </w:style>
  <w:style w:type="character" w:customStyle="1" w:styleId="Heading2Char">
    <w:name w:val="Heading 2 Char"/>
    <w:basedOn w:val="DefaultParagraphFont"/>
    <w:link w:val="Heading2"/>
    <w:uiPriority w:val="9"/>
    <w:semiHidden/>
    <w:rsid w:val="009E72C1"/>
    <w:rPr>
      <w:smallCaps/>
      <w:spacing w:val="5"/>
      <w:sz w:val="28"/>
      <w:szCs w:val="28"/>
    </w:rPr>
  </w:style>
  <w:style w:type="character" w:styleId="Hyperlink">
    <w:name w:val="Hyperlink"/>
    <w:basedOn w:val="DefaultParagraphFont"/>
    <w:uiPriority w:val="99"/>
    <w:unhideWhenUsed/>
    <w:rsid w:val="000736B9"/>
    <w:rPr>
      <w:color w:val="0563C1" w:themeColor="hyperlink"/>
      <w:u w:val="single"/>
    </w:rPr>
  </w:style>
  <w:style w:type="character" w:customStyle="1" w:styleId="Heading3Char">
    <w:name w:val="Heading 3 Char"/>
    <w:basedOn w:val="DefaultParagraphFont"/>
    <w:link w:val="Heading3"/>
    <w:uiPriority w:val="9"/>
    <w:semiHidden/>
    <w:rsid w:val="009E72C1"/>
    <w:rPr>
      <w:smallCaps/>
      <w:spacing w:val="5"/>
      <w:sz w:val="24"/>
      <w:szCs w:val="24"/>
    </w:rPr>
  </w:style>
  <w:style w:type="character" w:customStyle="1" w:styleId="Heading4Char">
    <w:name w:val="Heading 4 Char"/>
    <w:basedOn w:val="DefaultParagraphFont"/>
    <w:link w:val="Heading4"/>
    <w:uiPriority w:val="9"/>
    <w:semiHidden/>
    <w:rsid w:val="009E72C1"/>
    <w:rPr>
      <w:smallCaps/>
      <w:spacing w:val="10"/>
      <w:sz w:val="22"/>
      <w:szCs w:val="22"/>
    </w:rPr>
  </w:style>
  <w:style w:type="character" w:customStyle="1" w:styleId="Heading5Char">
    <w:name w:val="Heading 5 Char"/>
    <w:basedOn w:val="DefaultParagraphFont"/>
    <w:link w:val="Heading5"/>
    <w:uiPriority w:val="9"/>
    <w:semiHidden/>
    <w:rsid w:val="009E72C1"/>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9E72C1"/>
    <w:rPr>
      <w:smallCaps/>
      <w:color w:val="ED7D31" w:themeColor="accent2"/>
      <w:spacing w:val="5"/>
      <w:sz w:val="22"/>
    </w:rPr>
  </w:style>
  <w:style w:type="character" w:customStyle="1" w:styleId="Heading7Char">
    <w:name w:val="Heading 7 Char"/>
    <w:basedOn w:val="DefaultParagraphFont"/>
    <w:link w:val="Heading7"/>
    <w:uiPriority w:val="9"/>
    <w:semiHidden/>
    <w:rsid w:val="009E72C1"/>
    <w:rPr>
      <w:b/>
      <w:smallCaps/>
      <w:color w:val="ED7D31" w:themeColor="accent2"/>
      <w:spacing w:val="10"/>
    </w:rPr>
  </w:style>
  <w:style w:type="character" w:customStyle="1" w:styleId="Heading8Char">
    <w:name w:val="Heading 8 Char"/>
    <w:basedOn w:val="DefaultParagraphFont"/>
    <w:link w:val="Heading8"/>
    <w:uiPriority w:val="9"/>
    <w:semiHidden/>
    <w:rsid w:val="009E72C1"/>
    <w:rPr>
      <w:b/>
      <w:i/>
      <w:smallCaps/>
      <w:color w:val="C45911" w:themeColor="accent2" w:themeShade="BF"/>
    </w:rPr>
  </w:style>
  <w:style w:type="character" w:customStyle="1" w:styleId="Heading9Char">
    <w:name w:val="Heading 9 Char"/>
    <w:basedOn w:val="DefaultParagraphFont"/>
    <w:link w:val="Heading9"/>
    <w:uiPriority w:val="9"/>
    <w:semiHidden/>
    <w:rsid w:val="009E72C1"/>
    <w:rPr>
      <w:b/>
      <w:i/>
      <w:smallCaps/>
      <w:color w:val="823B0B" w:themeColor="accent2" w:themeShade="7F"/>
    </w:rPr>
  </w:style>
  <w:style w:type="paragraph" w:styleId="Caption">
    <w:name w:val="caption"/>
    <w:basedOn w:val="Normal"/>
    <w:next w:val="Normal"/>
    <w:uiPriority w:val="35"/>
    <w:semiHidden/>
    <w:unhideWhenUsed/>
    <w:qFormat/>
    <w:rsid w:val="009E72C1"/>
    <w:rPr>
      <w:b/>
      <w:bCs/>
      <w:caps/>
      <w:sz w:val="16"/>
      <w:szCs w:val="18"/>
    </w:rPr>
  </w:style>
  <w:style w:type="paragraph" w:styleId="Title">
    <w:name w:val="Title"/>
    <w:basedOn w:val="Normal"/>
    <w:next w:val="Normal"/>
    <w:link w:val="TitleChar"/>
    <w:uiPriority w:val="10"/>
    <w:qFormat/>
    <w:rsid w:val="009E72C1"/>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E72C1"/>
    <w:rPr>
      <w:smallCaps/>
      <w:sz w:val="48"/>
      <w:szCs w:val="48"/>
    </w:rPr>
  </w:style>
  <w:style w:type="paragraph" w:styleId="Subtitle">
    <w:name w:val="Subtitle"/>
    <w:basedOn w:val="Normal"/>
    <w:next w:val="Normal"/>
    <w:link w:val="SubtitleChar"/>
    <w:uiPriority w:val="11"/>
    <w:qFormat/>
    <w:rsid w:val="009E72C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E72C1"/>
    <w:rPr>
      <w:rFonts w:asciiTheme="majorHAnsi" w:eastAsiaTheme="majorEastAsia" w:hAnsiTheme="majorHAnsi" w:cstheme="majorBidi"/>
      <w:szCs w:val="22"/>
    </w:rPr>
  </w:style>
  <w:style w:type="character" w:styleId="Strong">
    <w:name w:val="Strong"/>
    <w:uiPriority w:val="22"/>
    <w:qFormat/>
    <w:rsid w:val="009E72C1"/>
    <w:rPr>
      <w:b/>
      <w:color w:val="ED7D31" w:themeColor="accent2"/>
    </w:rPr>
  </w:style>
  <w:style w:type="character" w:styleId="Emphasis">
    <w:name w:val="Emphasis"/>
    <w:uiPriority w:val="20"/>
    <w:qFormat/>
    <w:rsid w:val="009E72C1"/>
    <w:rPr>
      <w:b/>
      <w:i/>
      <w:spacing w:val="10"/>
    </w:rPr>
  </w:style>
  <w:style w:type="paragraph" w:styleId="NoSpacing">
    <w:name w:val="No Spacing"/>
    <w:basedOn w:val="Normal"/>
    <w:link w:val="NoSpacingChar"/>
    <w:uiPriority w:val="1"/>
    <w:qFormat/>
    <w:rsid w:val="009E72C1"/>
    <w:pPr>
      <w:spacing w:after="0" w:line="240" w:lineRule="auto"/>
    </w:pPr>
  </w:style>
  <w:style w:type="character" w:customStyle="1" w:styleId="NoSpacingChar">
    <w:name w:val="No Spacing Char"/>
    <w:basedOn w:val="DefaultParagraphFont"/>
    <w:link w:val="NoSpacing"/>
    <w:uiPriority w:val="1"/>
    <w:rsid w:val="009E72C1"/>
  </w:style>
  <w:style w:type="paragraph" w:styleId="Quote">
    <w:name w:val="Quote"/>
    <w:basedOn w:val="Normal"/>
    <w:next w:val="Normal"/>
    <w:link w:val="QuoteChar"/>
    <w:uiPriority w:val="29"/>
    <w:qFormat/>
    <w:rsid w:val="009E72C1"/>
    <w:rPr>
      <w:i/>
    </w:rPr>
  </w:style>
  <w:style w:type="character" w:customStyle="1" w:styleId="QuoteChar">
    <w:name w:val="Quote Char"/>
    <w:basedOn w:val="DefaultParagraphFont"/>
    <w:link w:val="Quote"/>
    <w:uiPriority w:val="29"/>
    <w:rsid w:val="009E72C1"/>
    <w:rPr>
      <w:i/>
    </w:rPr>
  </w:style>
  <w:style w:type="paragraph" w:styleId="IntenseQuote">
    <w:name w:val="Intense Quote"/>
    <w:basedOn w:val="Normal"/>
    <w:next w:val="Normal"/>
    <w:link w:val="IntenseQuoteChar"/>
    <w:uiPriority w:val="30"/>
    <w:qFormat/>
    <w:rsid w:val="009E72C1"/>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E72C1"/>
    <w:rPr>
      <w:b/>
      <w:i/>
      <w:color w:val="FFFFFF" w:themeColor="background1"/>
      <w:shd w:val="clear" w:color="auto" w:fill="ED7D31" w:themeFill="accent2"/>
    </w:rPr>
  </w:style>
  <w:style w:type="character" w:styleId="SubtleEmphasis">
    <w:name w:val="Subtle Emphasis"/>
    <w:uiPriority w:val="19"/>
    <w:qFormat/>
    <w:rsid w:val="009E72C1"/>
    <w:rPr>
      <w:i/>
    </w:rPr>
  </w:style>
  <w:style w:type="character" w:styleId="IntenseEmphasis">
    <w:name w:val="Intense Emphasis"/>
    <w:uiPriority w:val="21"/>
    <w:qFormat/>
    <w:rsid w:val="009E72C1"/>
    <w:rPr>
      <w:b/>
      <w:i/>
      <w:color w:val="ED7D31" w:themeColor="accent2"/>
      <w:spacing w:val="10"/>
    </w:rPr>
  </w:style>
  <w:style w:type="character" w:styleId="SubtleReference">
    <w:name w:val="Subtle Reference"/>
    <w:uiPriority w:val="31"/>
    <w:qFormat/>
    <w:rsid w:val="009E72C1"/>
    <w:rPr>
      <w:b/>
    </w:rPr>
  </w:style>
  <w:style w:type="character" w:styleId="IntenseReference">
    <w:name w:val="Intense Reference"/>
    <w:uiPriority w:val="32"/>
    <w:qFormat/>
    <w:rsid w:val="009E72C1"/>
    <w:rPr>
      <w:b/>
      <w:bCs/>
      <w:smallCaps/>
      <w:spacing w:val="5"/>
      <w:sz w:val="22"/>
      <w:szCs w:val="22"/>
      <w:u w:val="single"/>
    </w:rPr>
  </w:style>
  <w:style w:type="character" w:styleId="BookTitle">
    <w:name w:val="Book Title"/>
    <w:uiPriority w:val="33"/>
    <w:qFormat/>
    <w:rsid w:val="009E72C1"/>
    <w:rPr>
      <w:rFonts w:asciiTheme="majorHAnsi" w:eastAsiaTheme="majorEastAsia" w:hAnsiTheme="majorHAnsi" w:cstheme="majorBidi"/>
      <w:i/>
      <w:iCs/>
      <w:sz w:val="20"/>
      <w:szCs w:val="20"/>
    </w:rPr>
  </w:style>
  <w:style w:type="paragraph" w:styleId="BalloonText">
    <w:name w:val="Balloon Text"/>
    <w:basedOn w:val="Normal"/>
    <w:link w:val="BalloonTextChar"/>
    <w:uiPriority w:val="99"/>
    <w:semiHidden/>
    <w:unhideWhenUsed/>
    <w:rsid w:val="004842F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42FD"/>
    <w:rPr>
      <w:rFonts w:ascii="Times New Roman" w:hAnsi="Times New Roman" w:cs="Times New Roman"/>
      <w:sz w:val="18"/>
      <w:szCs w:val="18"/>
    </w:rPr>
  </w:style>
  <w:style w:type="character" w:styleId="PlaceholderText">
    <w:name w:val="Placeholder Text"/>
    <w:basedOn w:val="DefaultParagraphFont"/>
    <w:uiPriority w:val="99"/>
    <w:semiHidden/>
    <w:rsid w:val="006B795B"/>
    <w:rPr>
      <w:color w:val="808080"/>
    </w:rPr>
  </w:style>
  <w:style w:type="character" w:styleId="CommentReference">
    <w:name w:val="annotation reference"/>
    <w:basedOn w:val="DefaultParagraphFont"/>
    <w:uiPriority w:val="99"/>
    <w:semiHidden/>
    <w:unhideWhenUsed/>
    <w:rsid w:val="003624B8"/>
    <w:rPr>
      <w:sz w:val="16"/>
      <w:szCs w:val="16"/>
    </w:rPr>
  </w:style>
  <w:style w:type="paragraph" w:styleId="CommentText">
    <w:name w:val="annotation text"/>
    <w:basedOn w:val="Normal"/>
    <w:link w:val="CommentTextChar"/>
    <w:uiPriority w:val="99"/>
    <w:semiHidden/>
    <w:unhideWhenUsed/>
    <w:rsid w:val="003624B8"/>
    <w:pPr>
      <w:spacing w:line="240" w:lineRule="auto"/>
    </w:pPr>
  </w:style>
  <w:style w:type="character" w:customStyle="1" w:styleId="CommentTextChar">
    <w:name w:val="Comment Text Char"/>
    <w:basedOn w:val="DefaultParagraphFont"/>
    <w:link w:val="CommentText"/>
    <w:uiPriority w:val="99"/>
    <w:semiHidden/>
    <w:rsid w:val="003624B8"/>
  </w:style>
  <w:style w:type="paragraph" w:styleId="CommentSubject">
    <w:name w:val="annotation subject"/>
    <w:basedOn w:val="CommentText"/>
    <w:next w:val="CommentText"/>
    <w:link w:val="CommentSubjectChar"/>
    <w:uiPriority w:val="99"/>
    <w:semiHidden/>
    <w:unhideWhenUsed/>
    <w:rsid w:val="003624B8"/>
    <w:rPr>
      <w:b/>
      <w:bCs/>
    </w:rPr>
  </w:style>
  <w:style w:type="character" w:customStyle="1" w:styleId="CommentSubjectChar">
    <w:name w:val="Comment Subject Char"/>
    <w:basedOn w:val="CommentTextChar"/>
    <w:link w:val="CommentSubject"/>
    <w:uiPriority w:val="99"/>
    <w:semiHidden/>
    <w:rsid w:val="003624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8424682">
      <w:bodyDiv w:val="1"/>
      <w:marLeft w:val="0"/>
      <w:marRight w:val="0"/>
      <w:marTop w:val="0"/>
      <w:marBottom w:val="0"/>
      <w:divBdr>
        <w:top w:val="none" w:sz="0" w:space="0" w:color="auto"/>
        <w:left w:val="none" w:sz="0" w:space="0" w:color="auto"/>
        <w:bottom w:val="none" w:sz="0" w:space="0" w:color="auto"/>
        <w:right w:val="none" w:sz="0" w:space="0" w:color="auto"/>
      </w:divBdr>
      <w:divsChild>
        <w:div w:id="871112490">
          <w:marLeft w:val="0"/>
          <w:marRight w:val="0"/>
          <w:marTop w:val="0"/>
          <w:marBottom w:val="0"/>
          <w:divBdr>
            <w:top w:val="none" w:sz="0" w:space="0" w:color="auto"/>
            <w:left w:val="none" w:sz="0" w:space="0" w:color="auto"/>
            <w:bottom w:val="none" w:sz="0" w:space="0" w:color="auto"/>
            <w:right w:val="none" w:sz="0" w:space="0" w:color="auto"/>
          </w:divBdr>
          <w:divsChild>
            <w:div w:id="160976952">
              <w:marLeft w:val="0"/>
              <w:marRight w:val="0"/>
              <w:marTop w:val="0"/>
              <w:marBottom w:val="0"/>
              <w:divBdr>
                <w:top w:val="none" w:sz="0" w:space="0" w:color="auto"/>
                <w:left w:val="none" w:sz="0" w:space="0" w:color="auto"/>
                <w:bottom w:val="none" w:sz="0" w:space="0" w:color="auto"/>
                <w:right w:val="none" w:sz="0" w:space="0" w:color="auto"/>
              </w:divBdr>
              <w:divsChild>
                <w:div w:id="1981837206">
                  <w:marLeft w:val="0"/>
                  <w:marRight w:val="0"/>
                  <w:marTop w:val="0"/>
                  <w:marBottom w:val="0"/>
                  <w:divBdr>
                    <w:top w:val="none" w:sz="0" w:space="0" w:color="auto"/>
                    <w:left w:val="none" w:sz="0" w:space="0" w:color="auto"/>
                    <w:bottom w:val="none" w:sz="0" w:space="0" w:color="auto"/>
                    <w:right w:val="none" w:sz="0" w:space="0" w:color="auto"/>
                  </w:divBdr>
                </w:div>
              </w:divsChild>
            </w:div>
            <w:div w:id="1969974711">
              <w:marLeft w:val="0"/>
              <w:marRight w:val="0"/>
              <w:marTop w:val="0"/>
              <w:marBottom w:val="0"/>
              <w:divBdr>
                <w:top w:val="none" w:sz="0" w:space="0" w:color="auto"/>
                <w:left w:val="none" w:sz="0" w:space="0" w:color="auto"/>
                <w:bottom w:val="none" w:sz="0" w:space="0" w:color="auto"/>
                <w:right w:val="none" w:sz="0" w:space="0" w:color="auto"/>
              </w:divBdr>
              <w:divsChild>
                <w:div w:id="5655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6127">
          <w:marLeft w:val="0"/>
          <w:marRight w:val="0"/>
          <w:marTop w:val="0"/>
          <w:marBottom w:val="0"/>
          <w:divBdr>
            <w:top w:val="none" w:sz="0" w:space="0" w:color="auto"/>
            <w:left w:val="none" w:sz="0" w:space="0" w:color="auto"/>
            <w:bottom w:val="none" w:sz="0" w:space="0" w:color="auto"/>
            <w:right w:val="none" w:sz="0" w:space="0" w:color="auto"/>
          </w:divBdr>
          <w:divsChild>
            <w:div w:id="1192301806">
              <w:marLeft w:val="0"/>
              <w:marRight w:val="0"/>
              <w:marTop w:val="0"/>
              <w:marBottom w:val="0"/>
              <w:divBdr>
                <w:top w:val="none" w:sz="0" w:space="0" w:color="auto"/>
                <w:left w:val="none" w:sz="0" w:space="0" w:color="auto"/>
                <w:bottom w:val="none" w:sz="0" w:space="0" w:color="auto"/>
                <w:right w:val="none" w:sz="0" w:space="0" w:color="auto"/>
              </w:divBdr>
              <w:divsChild>
                <w:div w:id="603345717">
                  <w:marLeft w:val="0"/>
                  <w:marRight w:val="0"/>
                  <w:marTop w:val="0"/>
                  <w:marBottom w:val="0"/>
                  <w:divBdr>
                    <w:top w:val="none" w:sz="0" w:space="0" w:color="auto"/>
                    <w:left w:val="none" w:sz="0" w:space="0" w:color="auto"/>
                    <w:bottom w:val="none" w:sz="0" w:space="0" w:color="auto"/>
                    <w:right w:val="none" w:sz="0" w:space="0" w:color="auto"/>
                  </w:divBdr>
                </w:div>
              </w:divsChild>
            </w:div>
            <w:div w:id="1219054814">
              <w:marLeft w:val="0"/>
              <w:marRight w:val="0"/>
              <w:marTop w:val="0"/>
              <w:marBottom w:val="0"/>
              <w:divBdr>
                <w:top w:val="none" w:sz="0" w:space="0" w:color="auto"/>
                <w:left w:val="none" w:sz="0" w:space="0" w:color="auto"/>
                <w:bottom w:val="none" w:sz="0" w:space="0" w:color="auto"/>
                <w:right w:val="none" w:sz="0" w:space="0" w:color="auto"/>
              </w:divBdr>
              <w:divsChild>
                <w:div w:id="2060081677">
                  <w:marLeft w:val="0"/>
                  <w:marRight w:val="0"/>
                  <w:marTop w:val="0"/>
                  <w:marBottom w:val="0"/>
                  <w:divBdr>
                    <w:top w:val="none" w:sz="0" w:space="0" w:color="auto"/>
                    <w:left w:val="none" w:sz="0" w:space="0" w:color="auto"/>
                    <w:bottom w:val="none" w:sz="0" w:space="0" w:color="auto"/>
                    <w:right w:val="none" w:sz="0" w:space="0" w:color="auto"/>
                  </w:divBdr>
                </w:div>
              </w:divsChild>
            </w:div>
            <w:div w:id="1025640165">
              <w:marLeft w:val="0"/>
              <w:marRight w:val="0"/>
              <w:marTop w:val="0"/>
              <w:marBottom w:val="0"/>
              <w:divBdr>
                <w:top w:val="none" w:sz="0" w:space="0" w:color="auto"/>
                <w:left w:val="none" w:sz="0" w:space="0" w:color="auto"/>
                <w:bottom w:val="none" w:sz="0" w:space="0" w:color="auto"/>
                <w:right w:val="none" w:sz="0" w:space="0" w:color="auto"/>
              </w:divBdr>
              <w:divsChild>
                <w:div w:id="1048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4663">
          <w:marLeft w:val="0"/>
          <w:marRight w:val="0"/>
          <w:marTop w:val="0"/>
          <w:marBottom w:val="0"/>
          <w:divBdr>
            <w:top w:val="none" w:sz="0" w:space="0" w:color="auto"/>
            <w:left w:val="none" w:sz="0" w:space="0" w:color="auto"/>
            <w:bottom w:val="none" w:sz="0" w:space="0" w:color="auto"/>
            <w:right w:val="none" w:sz="0" w:space="0" w:color="auto"/>
          </w:divBdr>
          <w:divsChild>
            <w:div w:id="758020746">
              <w:marLeft w:val="0"/>
              <w:marRight w:val="0"/>
              <w:marTop w:val="0"/>
              <w:marBottom w:val="0"/>
              <w:divBdr>
                <w:top w:val="none" w:sz="0" w:space="0" w:color="auto"/>
                <w:left w:val="none" w:sz="0" w:space="0" w:color="auto"/>
                <w:bottom w:val="none" w:sz="0" w:space="0" w:color="auto"/>
                <w:right w:val="none" w:sz="0" w:space="0" w:color="auto"/>
              </w:divBdr>
              <w:divsChild>
                <w:div w:id="907691518">
                  <w:marLeft w:val="0"/>
                  <w:marRight w:val="0"/>
                  <w:marTop w:val="0"/>
                  <w:marBottom w:val="0"/>
                  <w:divBdr>
                    <w:top w:val="none" w:sz="0" w:space="0" w:color="auto"/>
                    <w:left w:val="none" w:sz="0" w:space="0" w:color="auto"/>
                    <w:bottom w:val="none" w:sz="0" w:space="0" w:color="auto"/>
                    <w:right w:val="none" w:sz="0" w:space="0" w:color="auto"/>
                  </w:divBdr>
                </w:div>
              </w:divsChild>
            </w:div>
            <w:div w:id="612707736">
              <w:marLeft w:val="0"/>
              <w:marRight w:val="0"/>
              <w:marTop w:val="0"/>
              <w:marBottom w:val="0"/>
              <w:divBdr>
                <w:top w:val="none" w:sz="0" w:space="0" w:color="auto"/>
                <w:left w:val="none" w:sz="0" w:space="0" w:color="auto"/>
                <w:bottom w:val="none" w:sz="0" w:space="0" w:color="auto"/>
                <w:right w:val="none" w:sz="0" w:space="0" w:color="auto"/>
              </w:divBdr>
              <w:divsChild>
                <w:div w:id="927420563">
                  <w:marLeft w:val="0"/>
                  <w:marRight w:val="0"/>
                  <w:marTop w:val="0"/>
                  <w:marBottom w:val="0"/>
                  <w:divBdr>
                    <w:top w:val="none" w:sz="0" w:space="0" w:color="auto"/>
                    <w:left w:val="none" w:sz="0" w:space="0" w:color="auto"/>
                    <w:bottom w:val="none" w:sz="0" w:space="0" w:color="auto"/>
                    <w:right w:val="none" w:sz="0" w:space="0" w:color="auto"/>
                  </w:divBdr>
                </w:div>
              </w:divsChild>
            </w:div>
            <w:div w:id="1353192810">
              <w:marLeft w:val="0"/>
              <w:marRight w:val="0"/>
              <w:marTop w:val="0"/>
              <w:marBottom w:val="0"/>
              <w:divBdr>
                <w:top w:val="none" w:sz="0" w:space="0" w:color="auto"/>
                <w:left w:val="none" w:sz="0" w:space="0" w:color="auto"/>
                <w:bottom w:val="none" w:sz="0" w:space="0" w:color="auto"/>
                <w:right w:val="none" w:sz="0" w:space="0" w:color="auto"/>
              </w:divBdr>
              <w:divsChild>
                <w:div w:id="9191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8806">
          <w:marLeft w:val="0"/>
          <w:marRight w:val="0"/>
          <w:marTop w:val="0"/>
          <w:marBottom w:val="0"/>
          <w:divBdr>
            <w:top w:val="none" w:sz="0" w:space="0" w:color="auto"/>
            <w:left w:val="none" w:sz="0" w:space="0" w:color="auto"/>
            <w:bottom w:val="none" w:sz="0" w:space="0" w:color="auto"/>
            <w:right w:val="none" w:sz="0" w:space="0" w:color="auto"/>
          </w:divBdr>
          <w:divsChild>
            <w:div w:id="1887718291">
              <w:marLeft w:val="0"/>
              <w:marRight w:val="0"/>
              <w:marTop w:val="0"/>
              <w:marBottom w:val="0"/>
              <w:divBdr>
                <w:top w:val="none" w:sz="0" w:space="0" w:color="auto"/>
                <w:left w:val="none" w:sz="0" w:space="0" w:color="auto"/>
                <w:bottom w:val="none" w:sz="0" w:space="0" w:color="auto"/>
                <w:right w:val="none" w:sz="0" w:space="0" w:color="auto"/>
              </w:divBdr>
              <w:divsChild>
                <w:div w:id="29108830">
                  <w:marLeft w:val="0"/>
                  <w:marRight w:val="0"/>
                  <w:marTop w:val="0"/>
                  <w:marBottom w:val="0"/>
                  <w:divBdr>
                    <w:top w:val="none" w:sz="0" w:space="0" w:color="auto"/>
                    <w:left w:val="none" w:sz="0" w:space="0" w:color="auto"/>
                    <w:bottom w:val="none" w:sz="0" w:space="0" w:color="auto"/>
                    <w:right w:val="none" w:sz="0" w:space="0" w:color="auto"/>
                  </w:divBdr>
                </w:div>
              </w:divsChild>
            </w:div>
            <w:div w:id="1770155959">
              <w:marLeft w:val="0"/>
              <w:marRight w:val="0"/>
              <w:marTop w:val="0"/>
              <w:marBottom w:val="0"/>
              <w:divBdr>
                <w:top w:val="none" w:sz="0" w:space="0" w:color="auto"/>
                <w:left w:val="none" w:sz="0" w:space="0" w:color="auto"/>
                <w:bottom w:val="none" w:sz="0" w:space="0" w:color="auto"/>
                <w:right w:val="none" w:sz="0" w:space="0" w:color="auto"/>
              </w:divBdr>
              <w:divsChild>
                <w:div w:id="491914897">
                  <w:marLeft w:val="0"/>
                  <w:marRight w:val="0"/>
                  <w:marTop w:val="0"/>
                  <w:marBottom w:val="0"/>
                  <w:divBdr>
                    <w:top w:val="none" w:sz="0" w:space="0" w:color="auto"/>
                    <w:left w:val="none" w:sz="0" w:space="0" w:color="auto"/>
                    <w:bottom w:val="none" w:sz="0" w:space="0" w:color="auto"/>
                    <w:right w:val="none" w:sz="0" w:space="0" w:color="auto"/>
                  </w:divBdr>
                </w:div>
              </w:divsChild>
            </w:div>
            <w:div w:id="388841712">
              <w:marLeft w:val="0"/>
              <w:marRight w:val="0"/>
              <w:marTop w:val="0"/>
              <w:marBottom w:val="0"/>
              <w:divBdr>
                <w:top w:val="none" w:sz="0" w:space="0" w:color="auto"/>
                <w:left w:val="none" w:sz="0" w:space="0" w:color="auto"/>
                <w:bottom w:val="none" w:sz="0" w:space="0" w:color="auto"/>
                <w:right w:val="none" w:sz="0" w:space="0" w:color="auto"/>
              </w:divBdr>
              <w:divsChild>
                <w:div w:id="1766070672">
                  <w:marLeft w:val="0"/>
                  <w:marRight w:val="0"/>
                  <w:marTop w:val="0"/>
                  <w:marBottom w:val="0"/>
                  <w:divBdr>
                    <w:top w:val="none" w:sz="0" w:space="0" w:color="auto"/>
                    <w:left w:val="none" w:sz="0" w:space="0" w:color="auto"/>
                    <w:bottom w:val="none" w:sz="0" w:space="0" w:color="auto"/>
                    <w:right w:val="none" w:sz="0" w:space="0" w:color="auto"/>
                  </w:divBdr>
                </w:div>
                <w:div w:id="1022248288">
                  <w:marLeft w:val="0"/>
                  <w:marRight w:val="0"/>
                  <w:marTop w:val="0"/>
                  <w:marBottom w:val="0"/>
                  <w:divBdr>
                    <w:top w:val="none" w:sz="0" w:space="0" w:color="auto"/>
                    <w:left w:val="none" w:sz="0" w:space="0" w:color="auto"/>
                    <w:bottom w:val="none" w:sz="0" w:space="0" w:color="auto"/>
                    <w:right w:val="none" w:sz="0" w:space="0" w:color="auto"/>
                  </w:divBdr>
                </w:div>
              </w:divsChild>
            </w:div>
            <w:div w:id="890389307">
              <w:marLeft w:val="0"/>
              <w:marRight w:val="0"/>
              <w:marTop w:val="0"/>
              <w:marBottom w:val="0"/>
              <w:divBdr>
                <w:top w:val="none" w:sz="0" w:space="0" w:color="auto"/>
                <w:left w:val="none" w:sz="0" w:space="0" w:color="auto"/>
                <w:bottom w:val="none" w:sz="0" w:space="0" w:color="auto"/>
                <w:right w:val="none" w:sz="0" w:space="0" w:color="auto"/>
              </w:divBdr>
              <w:divsChild>
                <w:div w:id="1377507608">
                  <w:marLeft w:val="0"/>
                  <w:marRight w:val="0"/>
                  <w:marTop w:val="0"/>
                  <w:marBottom w:val="0"/>
                  <w:divBdr>
                    <w:top w:val="none" w:sz="0" w:space="0" w:color="auto"/>
                    <w:left w:val="none" w:sz="0" w:space="0" w:color="auto"/>
                    <w:bottom w:val="none" w:sz="0" w:space="0" w:color="auto"/>
                    <w:right w:val="none" w:sz="0" w:space="0" w:color="auto"/>
                  </w:divBdr>
                </w:div>
              </w:divsChild>
            </w:div>
            <w:div w:id="289166393">
              <w:marLeft w:val="0"/>
              <w:marRight w:val="0"/>
              <w:marTop w:val="0"/>
              <w:marBottom w:val="0"/>
              <w:divBdr>
                <w:top w:val="none" w:sz="0" w:space="0" w:color="auto"/>
                <w:left w:val="none" w:sz="0" w:space="0" w:color="auto"/>
                <w:bottom w:val="none" w:sz="0" w:space="0" w:color="auto"/>
                <w:right w:val="none" w:sz="0" w:space="0" w:color="auto"/>
              </w:divBdr>
              <w:divsChild>
                <w:div w:id="13543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8018">
          <w:marLeft w:val="0"/>
          <w:marRight w:val="0"/>
          <w:marTop w:val="0"/>
          <w:marBottom w:val="0"/>
          <w:divBdr>
            <w:top w:val="none" w:sz="0" w:space="0" w:color="auto"/>
            <w:left w:val="none" w:sz="0" w:space="0" w:color="auto"/>
            <w:bottom w:val="none" w:sz="0" w:space="0" w:color="auto"/>
            <w:right w:val="none" w:sz="0" w:space="0" w:color="auto"/>
          </w:divBdr>
          <w:divsChild>
            <w:div w:id="1454254693">
              <w:marLeft w:val="0"/>
              <w:marRight w:val="0"/>
              <w:marTop w:val="0"/>
              <w:marBottom w:val="0"/>
              <w:divBdr>
                <w:top w:val="none" w:sz="0" w:space="0" w:color="auto"/>
                <w:left w:val="none" w:sz="0" w:space="0" w:color="auto"/>
                <w:bottom w:val="none" w:sz="0" w:space="0" w:color="auto"/>
                <w:right w:val="none" w:sz="0" w:space="0" w:color="auto"/>
              </w:divBdr>
              <w:divsChild>
                <w:div w:id="469398568">
                  <w:marLeft w:val="0"/>
                  <w:marRight w:val="0"/>
                  <w:marTop w:val="0"/>
                  <w:marBottom w:val="0"/>
                  <w:divBdr>
                    <w:top w:val="none" w:sz="0" w:space="0" w:color="auto"/>
                    <w:left w:val="none" w:sz="0" w:space="0" w:color="auto"/>
                    <w:bottom w:val="none" w:sz="0" w:space="0" w:color="auto"/>
                    <w:right w:val="none" w:sz="0" w:space="0" w:color="auto"/>
                  </w:divBdr>
                </w:div>
              </w:divsChild>
            </w:div>
            <w:div w:id="1621062633">
              <w:marLeft w:val="0"/>
              <w:marRight w:val="0"/>
              <w:marTop w:val="0"/>
              <w:marBottom w:val="0"/>
              <w:divBdr>
                <w:top w:val="none" w:sz="0" w:space="0" w:color="auto"/>
                <w:left w:val="none" w:sz="0" w:space="0" w:color="auto"/>
                <w:bottom w:val="none" w:sz="0" w:space="0" w:color="auto"/>
                <w:right w:val="none" w:sz="0" w:space="0" w:color="auto"/>
              </w:divBdr>
              <w:divsChild>
                <w:div w:id="1979458755">
                  <w:marLeft w:val="0"/>
                  <w:marRight w:val="0"/>
                  <w:marTop w:val="0"/>
                  <w:marBottom w:val="0"/>
                  <w:divBdr>
                    <w:top w:val="none" w:sz="0" w:space="0" w:color="auto"/>
                    <w:left w:val="none" w:sz="0" w:space="0" w:color="auto"/>
                    <w:bottom w:val="none" w:sz="0" w:space="0" w:color="auto"/>
                    <w:right w:val="none" w:sz="0" w:space="0" w:color="auto"/>
                  </w:divBdr>
                </w:div>
              </w:divsChild>
            </w:div>
            <w:div w:id="1540818483">
              <w:marLeft w:val="0"/>
              <w:marRight w:val="0"/>
              <w:marTop w:val="0"/>
              <w:marBottom w:val="0"/>
              <w:divBdr>
                <w:top w:val="none" w:sz="0" w:space="0" w:color="auto"/>
                <w:left w:val="none" w:sz="0" w:space="0" w:color="auto"/>
                <w:bottom w:val="none" w:sz="0" w:space="0" w:color="auto"/>
                <w:right w:val="none" w:sz="0" w:space="0" w:color="auto"/>
              </w:divBdr>
              <w:divsChild>
                <w:div w:id="13002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6438">
          <w:marLeft w:val="0"/>
          <w:marRight w:val="0"/>
          <w:marTop w:val="0"/>
          <w:marBottom w:val="0"/>
          <w:divBdr>
            <w:top w:val="none" w:sz="0" w:space="0" w:color="auto"/>
            <w:left w:val="none" w:sz="0" w:space="0" w:color="auto"/>
            <w:bottom w:val="none" w:sz="0" w:space="0" w:color="auto"/>
            <w:right w:val="none" w:sz="0" w:space="0" w:color="auto"/>
          </w:divBdr>
          <w:divsChild>
            <w:div w:id="47650606">
              <w:marLeft w:val="0"/>
              <w:marRight w:val="0"/>
              <w:marTop w:val="0"/>
              <w:marBottom w:val="0"/>
              <w:divBdr>
                <w:top w:val="none" w:sz="0" w:space="0" w:color="auto"/>
                <w:left w:val="none" w:sz="0" w:space="0" w:color="auto"/>
                <w:bottom w:val="none" w:sz="0" w:space="0" w:color="auto"/>
                <w:right w:val="none" w:sz="0" w:space="0" w:color="auto"/>
              </w:divBdr>
              <w:divsChild>
                <w:div w:id="242494450">
                  <w:marLeft w:val="0"/>
                  <w:marRight w:val="0"/>
                  <w:marTop w:val="0"/>
                  <w:marBottom w:val="0"/>
                  <w:divBdr>
                    <w:top w:val="none" w:sz="0" w:space="0" w:color="auto"/>
                    <w:left w:val="none" w:sz="0" w:space="0" w:color="auto"/>
                    <w:bottom w:val="none" w:sz="0" w:space="0" w:color="auto"/>
                    <w:right w:val="none" w:sz="0" w:space="0" w:color="auto"/>
                  </w:divBdr>
                </w:div>
              </w:divsChild>
            </w:div>
            <w:div w:id="1250776954">
              <w:marLeft w:val="0"/>
              <w:marRight w:val="0"/>
              <w:marTop w:val="0"/>
              <w:marBottom w:val="0"/>
              <w:divBdr>
                <w:top w:val="none" w:sz="0" w:space="0" w:color="auto"/>
                <w:left w:val="none" w:sz="0" w:space="0" w:color="auto"/>
                <w:bottom w:val="none" w:sz="0" w:space="0" w:color="auto"/>
                <w:right w:val="none" w:sz="0" w:space="0" w:color="auto"/>
              </w:divBdr>
              <w:divsChild>
                <w:div w:id="38407754">
                  <w:marLeft w:val="0"/>
                  <w:marRight w:val="0"/>
                  <w:marTop w:val="0"/>
                  <w:marBottom w:val="0"/>
                  <w:divBdr>
                    <w:top w:val="none" w:sz="0" w:space="0" w:color="auto"/>
                    <w:left w:val="none" w:sz="0" w:space="0" w:color="auto"/>
                    <w:bottom w:val="none" w:sz="0" w:space="0" w:color="auto"/>
                    <w:right w:val="none" w:sz="0" w:space="0" w:color="auto"/>
                  </w:divBdr>
                </w:div>
              </w:divsChild>
            </w:div>
            <w:div w:id="733237015">
              <w:marLeft w:val="0"/>
              <w:marRight w:val="0"/>
              <w:marTop w:val="0"/>
              <w:marBottom w:val="0"/>
              <w:divBdr>
                <w:top w:val="none" w:sz="0" w:space="0" w:color="auto"/>
                <w:left w:val="none" w:sz="0" w:space="0" w:color="auto"/>
                <w:bottom w:val="none" w:sz="0" w:space="0" w:color="auto"/>
                <w:right w:val="none" w:sz="0" w:space="0" w:color="auto"/>
              </w:divBdr>
              <w:divsChild>
                <w:div w:id="20957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19F16-BE5E-964A-BC9D-F2807986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Carreira Mel</dc:creator>
  <cp:keywords/>
  <dc:description/>
  <cp:lastModifiedBy>Gabriel Carreira Mel</cp:lastModifiedBy>
  <cp:revision>5</cp:revision>
  <dcterms:created xsi:type="dcterms:W3CDTF">2020-04-30T16:22:00Z</dcterms:created>
  <dcterms:modified xsi:type="dcterms:W3CDTF">2020-04-30T16:23:00Z</dcterms:modified>
</cp:coreProperties>
</file>
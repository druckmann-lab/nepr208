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A7EB8" w14:textId="1B142D5B" w:rsidR="004C358B" w:rsidRPr="004C358B" w:rsidRDefault="004C358B" w:rsidP="000736B9">
      <w:pPr>
        <w:spacing w:before="100" w:beforeAutospacing="1" w:after="100" w:afterAutospacing="1"/>
        <w:jc w:val="center"/>
        <w:rPr>
          <w:rFonts w:ascii="Times New Roman" w:eastAsia="Times New Roman" w:hAnsi="Times New Roman" w:cs="Times New Roman"/>
        </w:rPr>
      </w:pPr>
      <w:r w:rsidRPr="004C358B">
        <w:rPr>
          <w:rFonts w:ascii="NimbusRomNo9L" w:eastAsia="Times New Roman" w:hAnsi="NimbusRomNo9L" w:cs="Times New Roman"/>
          <w:sz w:val="28"/>
          <w:szCs w:val="28"/>
        </w:rPr>
        <w:t>P</w:t>
      </w:r>
      <w:r w:rsidRPr="004C358B">
        <w:rPr>
          <w:rFonts w:ascii="NimbusRomNo9L" w:eastAsia="Times New Roman" w:hAnsi="NimbusRomNo9L" w:cs="Times New Roman"/>
          <w:sz w:val="22"/>
          <w:szCs w:val="22"/>
        </w:rPr>
        <w:t xml:space="preserve">ROBLEM </w:t>
      </w:r>
      <w:r w:rsidRPr="004C358B">
        <w:rPr>
          <w:rFonts w:ascii="NimbusRomNo9L" w:eastAsia="Times New Roman" w:hAnsi="NimbusRomNo9L" w:cs="Times New Roman"/>
          <w:sz w:val="28"/>
          <w:szCs w:val="28"/>
        </w:rPr>
        <w:t>S</w:t>
      </w:r>
      <w:r w:rsidRPr="004C358B">
        <w:rPr>
          <w:rFonts w:ascii="NimbusRomNo9L" w:eastAsia="Times New Roman" w:hAnsi="NimbusRomNo9L" w:cs="Times New Roman"/>
          <w:sz w:val="22"/>
          <w:szCs w:val="22"/>
        </w:rPr>
        <w:t xml:space="preserve">ET </w:t>
      </w:r>
      <w:r w:rsidR="00A0313A">
        <w:rPr>
          <w:rFonts w:ascii="NimbusRomNo9L" w:eastAsia="Times New Roman" w:hAnsi="NimbusRomNo9L" w:cs="Times New Roman"/>
          <w:sz w:val="28"/>
          <w:szCs w:val="28"/>
        </w:rPr>
        <w:t>3</w:t>
      </w:r>
    </w:p>
    <w:p w14:paraId="6C20751F" w14:textId="3DF6A458" w:rsidR="00AE7F37" w:rsidRDefault="004C358B" w:rsidP="000736B9">
      <w:pPr>
        <w:spacing w:before="100" w:beforeAutospacing="1" w:after="100" w:afterAutospacing="1"/>
        <w:jc w:val="center"/>
        <w:rPr>
          <w:rFonts w:ascii="NimbusRomNo9L" w:eastAsia="Times New Roman" w:hAnsi="NimbusRomNo9L" w:cs="Times New Roman"/>
          <w:b/>
          <w:sz w:val="42"/>
          <w:szCs w:val="42"/>
        </w:rPr>
      </w:pPr>
      <w:r w:rsidRPr="004C358B">
        <w:rPr>
          <w:rFonts w:ascii="NimbusRomNo9L" w:eastAsia="Times New Roman" w:hAnsi="NimbusRomNo9L" w:cs="Times New Roman"/>
          <w:b/>
          <w:sz w:val="42"/>
          <w:szCs w:val="42"/>
        </w:rPr>
        <w:t>Neural coding and adaptation in linear-nonlinear models</w:t>
      </w:r>
    </w:p>
    <w:p w14:paraId="3A0BA6E0" w14:textId="06DE92DE" w:rsidR="00B43125" w:rsidRDefault="00B43125" w:rsidP="000736B9">
      <w:pPr>
        <w:spacing w:before="100" w:beforeAutospacing="1" w:after="100" w:afterAutospacing="1"/>
        <w:jc w:val="center"/>
        <w:rPr>
          <w:rFonts w:ascii="NimbusRomNo9L" w:eastAsia="Times New Roman" w:hAnsi="NimbusRomNo9L" w:cs="Times New Roman"/>
          <w:b/>
          <w:sz w:val="42"/>
          <w:szCs w:val="42"/>
        </w:rPr>
      </w:pPr>
    </w:p>
    <w:p w14:paraId="23B4FB3C" w14:textId="77777777" w:rsidR="00107F54" w:rsidRDefault="00107F54" w:rsidP="000736B9">
      <w:pPr>
        <w:spacing w:before="100" w:beforeAutospacing="1" w:after="100" w:afterAutospacing="1"/>
        <w:jc w:val="center"/>
        <w:rPr>
          <w:rFonts w:ascii="NimbusRomNo9L" w:eastAsia="Times New Roman" w:hAnsi="NimbusRomNo9L" w:cs="Times New Roman"/>
          <w:b/>
          <w:sz w:val="42"/>
          <w:szCs w:val="42"/>
        </w:rPr>
      </w:pPr>
    </w:p>
    <w:p w14:paraId="642E542B" w14:textId="77777777" w:rsidR="00B43125" w:rsidRPr="000736B9" w:rsidRDefault="00B43125" w:rsidP="000736B9">
      <w:pPr>
        <w:spacing w:before="100" w:beforeAutospacing="1" w:after="100" w:afterAutospacing="1"/>
        <w:jc w:val="center"/>
        <w:rPr>
          <w:rFonts w:ascii="Times New Roman" w:eastAsia="Times New Roman" w:hAnsi="Times New Roman" w:cs="Times New Roman"/>
          <w:b/>
          <w:sz w:val="24"/>
          <w:szCs w:val="24"/>
        </w:rPr>
      </w:pPr>
    </w:p>
    <w:sdt>
      <w:sdtPr>
        <w:rPr>
          <w:smallCaps w:val="0"/>
          <w:spacing w:val="0"/>
          <w:sz w:val="20"/>
          <w:szCs w:val="20"/>
        </w:rPr>
        <w:id w:val="-1351033034"/>
        <w:docPartObj>
          <w:docPartGallery w:val="Table of Contents"/>
          <w:docPartUnique/>
        </w:docPartObj>
      </w:sdtPr>
      <w:sdtEndPr>
        <w:rPr>
          <w:b/>
          <w:bCs/>
          <w:noProof/>
        </w:rPr>
      </w:sdtEndPr>
      <w:sdtContent>
        <w:p w14:paraId="3487EA31" w14:textId="7812E621" w:rsidR="00AE7F37" w:rsidRPr="00B43125" w:rsidRDefault="000736B9">
          <w:pPr>
            <w:pStyle w:val="TOCHeading"/>
            <w:rPr>
              <w:b/>
            </w:rPr>
          </w:pPr>
          <w:r w:rsidRPr="00B43125">
            <w:rPr>
              <w:rFonts w:ascii="NimbusRomNo9L" w:eastAsia="Times New Roman" w:hAnsi="NimbusRomNo9L" w:cs="Times New Roman"/>
              <w:b/>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r w:rsidRPr="00B43125">
            <w:rPr>
              <w:b/>
            </w:rPr>
            <w:t xml:space="preserve"> </w:t>
          </w:r>
        </w:p>
        <w:p w14:paraId="73B33FAD" w14:textId="1F1B3C18" w:rsidR="000736B9" w:rsidRPr="00621541" w:rsidRDefault="00AE7F37">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6068369" w:history="1">
            <w:r w:rsidR="000736B9" w:rsidRPr="00621541">
              <w:rPr>
                <w:rStyle w:val="Hyperlink"/>
                <w:rFonts w:ascii="NimbusRomNo9L" w:eastAsia="Times New Roman" w:hAnsi="NimbusRomNo9L" w:cs="Times New Roman"/>
                <w:b w:val="0"/>
                <w:i w:val="0"/>
                <w:noProof/>
              </w:rPr>
              <w:t>1 Neural coding in retinal ganglion cells</w:t>
            </w:r>
            <w:r w:rsidR="000736B9" w:rsidRPr="00621541">
              <w:rPr>
                <w:b w:val="0"/>
                <w:i w:val="0"/>
                <w:noProof/>
                <w:webHidden/>
              </w:rPr>
              <w:tab/>
            </w:r>
            <w:r w:rsidR="000736B9" w:rsidRPr="00621541">
              <w:rPr>
                <w:b w:val="0"/>
                <w:i w:val="0"/>
                <w:noProof/>
                <w:webHidden/>
              </w:rPr>
              <w:fldChar w:fldCharType="begin"/>
            </w:r>
            <w:r w:rsidR="000736B9" w:rsidRPr="00621541">
              <w:rPr>
                <w:b w:val="0"/>
                <w:i w:val="0"/>
                <w:noProof/>
                <w:webHidden/>
              </w:rPr>
              <w:instrText xml:space="preserve"> PAGEREF _Toc6068369 \h </w:instrText>
            </w:r>
            <w:r w:rsidR="000736B9" w:rsidRPr="00621541">
              <w:rPr>
                <w:b w:val="0"/>
                <w:i w:val="0"/>
                <w:noProof/>
                <w:webHidden/>
              </w:rPr>
            </w:r>
            <w:r w:rsidR="000736B9" w:rsidRPr="00621541">
              <w:rPr>
                <w:b w:val="0"/>
                <w:i w:val="0"/>
                <w:noProof/>
                <w:webHidden/>
              </w:rPr>
              <w:fldChar w:fldCharType="separate"/>
            </w:r>
            <w:r w:rsidR="000736B9" w:rsidRPr="00621541">
              <w:rPr>
                <w:b w:val="0"/>
                <w:i w:val="0"/>
                <w:noProof/>
                <w:webHidden/>
              </w:rPr>
              <w:t>2</w:t>
            </w:r>
            <w:r w:rsidR="000736B9" w:rsidRPr="00621541">
              <w:rPr>
                <w:b w:val="0"/>
                <w:i w:val="0"/>
                <w:noProof/>
                <w:webHidden/>
              </w:rPr>
              <w:fldChar w:fldCharType="end"/>
            </w:r>
          </w:hyperlink>
        </w:p>
        <w:p w14:paraId="3E9EBAFF" w14:textId="470CAF97" w:rsidR="000736B9" w:rsidRPr="00621541" w:rsidRDefault="009E2991">
          <w:pPr>
            <w:pStyle w:val="TOC2"/>
            <w:tabs>
              <w:tab w:val="right" w:leader="dot" w:pos="9350"/>
            </w:tabs>
            <w:rPr>
              <w:b w:val="0"/>
              <w:bCs w:val="0"/>
              <w:noProof/>
              <w:sz w:val="24"/>
              <w:szCs w:val="24"/>
            </w:rPr>
          </w:pPr>
          <w:hyperlink w:anchor="_Toc6068370" w:history="1">
            <w:r w:rsidR="000736B9" w:rsidRPr="00621541">
              <w:rPr>
                <w:rStyle w:val="Hyperlink"/>
                <w:rFonts w:ascii="NimbusRomNo9L" w:eastAsia="Times New Roman" w:hAnsi="NimbusRomNo9L" w:cs="Times New Roman"/>
                <w:b w:val="0"/>
                <w:noProof/>
              </w:rPr>
              <w:t>1.1 Background</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_Toc6068370 \h </w:instrText>
            </w:r>
            <w:r w:rsidR="000736B9" w:rsidRPr="00621541">
              <w:rPr>
                <w:b w:val="0"/>
                <w:noProof/>
                <w:webHidden/>
              </w:rPr>
            </w:r>
            <w:r w:rsidR="000736B9" w:rsidRPr="00621541">
              <w:rPr>
                <w:b w:val="0"/>
                <w:noProof/>
                <w:webHidden/>
              </w:rPr>
              <w:fldChar w:fldCharType="separate"/>
            </w:r>
            <w:r w:rsidR="000736B9" w:rsidRPr="00621541">
              <w:rPr>
                <w:b w:val="0"/>
                <w:noProof/>
                <w:webHidden/>
              </w:rPr>
              <w:t>2</w:t>
            </w:r>
            <w:r w:rsidR="000736B9" w:rsidRPr="00621541">
              <w:rPr>
                <w:b w:val="0"/>
                <w:noProof/>
                <w:webHidden/>
              </w:rPr>
              <w:fldChar w:fldCharType="end"/>
            </w:r>
          </w:hyperlink>
        </w:p>
        <w:p w14:paraId="6A7898E2" w14:textId="09007D03" w:rsidR="000736B9" w:rsidRPr="00621541" w:rsidRDefault="009E2991">
          <w:pPr>
            <w:pStyle w:val="TOC2"/>
            <w:tabs>
              <w:tab w:val="right" w:leader="dot" w:pos="9350"/>
            </w:tabs>
            <w:rPr>
              <w:b w:val="0"/>
              <w:bCs w:val="0"/>
              <w:noProof/>
              <w:sz w:val="24"/>
              <w:szCs w:val="24"/>
            </w:rPr>
          </w:pPr>
          <w:hyperlink w:anchor="_Toc6068371" w:history="1">
            <w:r w:rsidR="000736B9" w:rsidRPr="00621541">
              <w:rPr>
                <w:rStyle w:val="Hyperlink"/>
                <w:rFonts w:ascii="NimbusRomNo9L" w:eastAsia="Times New Roman" w:hAnsi="NimbusRomNo9L" w:cs="Times New Roman"/>
                <w:b w:val="0"/>
                <w:noProof/>
              </w:rPr>
              <w:t>1.2 Experiment details</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_Toc6068371 \h </w:instrText>
            </w:r>
            <w:r w:rsidR="000736B9" w:rsidRPr="00621541">
              <w:rPr>
                <w:b w:val="0"/>
                <w:noProof/>
                <w:webHidden/>
              </w:rPr>
            </w:r>
            <w:r w:rsidR="000736B9" w:rsidRPr="00621541">
              <w:rPr>
                <w:b w:val="0"/>
                <w:noProof/>
                <w:webHidden/>
              </w:rPr>
              <w:fldChar w:fldCharType="separate"/>
            </w:r>
            <w:r w:rsidR="000736B9" w:rsidRPr="00621541">
              <w:rPr>
                <w:b w:val="0"/>
                <w:noProof/>
                <w:webHidden/>
              </w:rPr>
              <w:t>2</w:t>
            </w:r>
            <w:r w:rsidR="000736B9" w:rsidRPr="00621541">
              <w:rPr>
                <w:b w:val="0"/>
                <w:noProof/>
                <w:webHidden/>
              </w:rPr>
              <w:fldChar w:fldCharType="end"/>
            </w:r>
          </w:hyperlink>
        </w:p>
        <w:p w14:paraId="2F8E048C" w14:textId="12BA0735" w:rsidR="000736B9" w:rsidRPr="00621541" w:rsidRDefault="009E2991">
          <w:pPr>
            <w:pStyle w:val="TOC2"/>
            <w:tabs>
              <w:tab w:val="right" w:leader="dot" w:pos="9350"/>
            </w:tabs>
            <w:rPr>
              <w:b w:val="0"/>
              <w:bCs w:val="0"/>
              <w:noProof/>
              <w:sz w:val="24"/>
              <w:szCs w:val="24"/>
            </w:rPr>
          </w:pPr>
          <w:hyperlink w:anchor="_Toc6068372" w:history="1">
            <w:r w:rsidR="000736B9" w:rsidRPr="00621541">
              <w:rPr>
                <w:rStyle w:val="Hyperlink"/>
                <w:rFonts w:ascii="NimbusRomNo9L" w:eastAsia="Times New Roman" w:hAnsi="NimbusRomNo9L" w:cs="Times New Roman"/>
                <w:b w:val="0"/>
                <w:noProof/>
              </w:rPr>
              <w:t>1.3 Spike-triggered analysis</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_Toc6068372 \h </w:instrText>
            </w:r>
            <w:r w:rsidR="000736B9" w:rsidRPr="00621541">
              <w:rPr>
                <w:b w:val="0"/>
                <w:noProof/>
                <w:webHidden/>
              </w:rPr>
            </w:r>
            <w:r w:rsidR="000736B9" w:rsidRPr="00621541">
              <w:rPr>
                <w:b w:val="0"/>
                <w:noProof/>
                <w:webHidden/>
              </w:rPr>
              <w:fldChar w:fldCharType="separate"/>
            </w:r>
            <w:r w:rsidR="000736B9" w:rsidRPr="00621541">
              <w:rPr>
                <w:b w:val="0"/>
                <w:noProof/>
                <w:webHidden/>
              </w:rPr>
              <w:t>2</w:t>
            </w:r>
            <w:r w:rsidR="000736B9" w:rsidRPr="00621541">
              <w:rPr>
                <w:b w:val="0"/>
                <w:noProof/>
                <w:webHidden/>
              </w:rPr>
              <w:fldChar w:fldCharType="end"/>
            </w:r>
          </w:hyperlink>
        </w:p>
        <w:p w14:paraId="76513EA8" w14:textId="716F1750" w:rsidR="000736B9" w:rsidRPr="00621541" w:rsidRDefault="009E2991">
          <w:pPr>
            <w:pStyle w:val="TOC2"/>
            <w:tabs>
              <w:tab w:val="right" w:leader="dot" w:pos="9350"/>
            </w:tabs>
            <w:rPr>
              <w:b w:val="0"/>
              <w:bCs w:val="0"/>
              <w:noProof/>
              <w:sz w:val="24"/>
              <w:szCs w:val="24"/>
            </w:rPr>
          </w:pPr>
          <w:hyperlink w:anchor="_Toc6068373" w:history="1">
            <w:r w:rsidR="000736B9" w:rsidRPr="00621541">
              <w:rPr>
                <w:rStyle w:val="Hyperlink"/>
                <w:rFonts w:ascii="NimbusRomNo9L" w:eastAsia="Times New Roman" w:hAnsi="NimbusRomNo9L" w:cs="Times New Roman"/>
                <w:b w:val="0"/>
                <w:noProof/>
              </w:rPr>
              <w:t>1.4 Linear-nonlinear (LN) models</w:t>
            </w:r>
            <w:r w:rsidR="000736B9" w:rsidRPr="00621541">
              <w:rPr>
                <w:b w:val="0"/>
                <w:noProof/>
                <w:webHidden/>
              </w:rPr>
              <w:tab/>
            </w:r>
            <w:r w:rsidR="000736B9" w:rsidRPr="00621541">
              <w:rPr>
                <w:b w:val="0"/>
                <w:noProof/>
                <w:webHidden/>
              </w:rPr>
              <w:fldChar w:fldCharType="begin"/>
            </w:r>
            <w:r w:rsidR="000736B9" w:rsidRPr="00621541">
              <w:rPr>
                <w:b w:val="0"/>
                <w:noProof/>
                <w:webHidden/>
              </w:rPr>
              <w:instrText xml:space="preserve"> PAGEREF _Toc6068373 \h </w:instrText>
            </w:r>
            <w:r w:rsidR="000736B9" w:rsidRPr="00621541">
              <w:rPr>
                <w:b w:val="0"/>
                <w:noProof/>
                <w:webHidden/>
              </w:rPr>
            </w:r>
            <w:r w:rsidR="000736B9" w:rsidRPr="00621541">
              <w:rPr>
                <w:b w:val="0"/>
                <w:noProof/>
                <w:webHidden/>
              </w:rPr>
              <w:fldChar w:fldCharType="separate"/>
            </w:r>
            <w:r w:rsidR="000736B9" w:rsidRPr="00621541">
              <w:rPr>
                <w:b w:val="0"/>
                <w:noProof/>
                <w:webHidden/>
              </w:rPr>
              <w:t>3</w:t>
            </w:r>
            <w:r w:rsidR="000736B9" w:rsidRPr="00621541">
              <w:rPr>
                <w:b w:val="0"/>
                <w:noProof/>
                <w:webHidden/>
              </w:rPr>
              <w:fldChar w:fldCharType="end"/>
            </w:r>
          </w:hyperlink>
        </w:p>
        <w:p w14:paraId="3C2683ED" w14:textId="419FCC4B" w:rsidR="000736B9" w:rsidRDefault="009E2991">
          <w:pPr>
            <w:pStyle w:val="TOC1"/>
            <w:tabs>
              <w:tab w:val="right" w:leader="dot" w:pos="9350"/>
            </w:tabs>
            <w:rPr>
              <w:b w:val="0"/>
              <w:bCs w:val="0"/>
              <w:i w:val="0"/>
              <w:iCs w:val="0"/>
              <w:noProof/>
            </w:rPr>
          </w:pPr>
          <w:hyperlink w:anchor="_Toc6068376" w:history="1">
            <w:r w:rsidR="000736B9" w:rsidRPr="00621541">
              <w:rPr>
                <w:rStyle w:val="Hyperlink"/>
                <w:rFonts w:ascii="NimbusRomNo9L" w:eastAsia="Times New Roman" w:hAnsi="NimbusRomNo9L" w:cs="Times New Roman"/>
                <w:b w:val="0"/>
                <w:i w:val="0"/>
                <w:noProof/>
              </w:rPr>
              <w:t>References</w:t>
            </w:r>
            <w:r w:rsidR="000736B9" w:rsidRPr="00621541">
              <w:rPr>
                <w:b w:val="0"/>
                <w:i w:val="0"/>
                <w:noProof/>
                <w:webHidden/>
              </w:rPr>
              <w:tab/>
            </w:r>
            <w:r w:rsidR="000736B9" w:rsidRPr="00621541">
              <w:rPr>
                <w:b w:val="0"/>
                <w:i w:val="0"/>
                <w:noProof/>
                <w:webHidden/>
              </w:rPr>
              <w:fldChar w:fldCharType="begin"/>
            </w:r>
            <w:r w:rsidR="000736B9" w:rsidRPr="00621541">
              <w:rPr>
                <w:b w:val="0"/>
                <w:i w:val="0"/>
                <w:noProof/>
                <w:webHidden/>
              </w:rPr>
              <w:instrText xml:space="preserve"> PAGEREF _Toc6068376 \h </w:instrText>
            </w:r>
            <w:r w:rsidR="000736B9" w:rsidRPr="00621541">
              <w:rPr>
                <w:b w:val="0"/>
                <w:i w:val="0"/>
                <w:noProof/>
                <w:webHidden/>
              </w:rPr>
            </w:r>
            <w:r w:rsidR="000736B9" w:rsidRPr="00621541">
              <w:rPr>
                <w:b w:val="0"/>
                <w:i w:val="0"/>
                <w:noProof/>
                <w:webHidden/>
              </w:rPr>
              <w:fldChar w:fldCharType="separate"/>
            </w:r>
            <w:r w:rsidR="000736B9" w:rsidRPr="00621541">
              <w:rPr>
                <w:b w:val="0"/>
                <w:i w:val="0"/>
                <w:noProof/>
                <w:webHidden/>
              </w:rPr>
              <w:t>5</w:t>
            </w:r>
            <w:r w:rsidR="000736B9" w:rsidRPr="00621541">
              <w:rPr>
                <w:b w:val="0"/>
                <w:i w:val="0"/>
                <w:noProof/>
                <w:webHidden/>
              </w:rPr>
              <w:fldChar w:fldCharType="end"/>
            </w:r>
          </w:hyperlink>
        </w:p>
        <w:p w14:paraId="5D301A8A" w14:textId="13F33133" w:rsidR="00AE7F37" w:rsidRDefault="00AE7F37">
          <w:r>
            <w:rPr>
              <w:b/>
              <w:bCs/>
              <w:noProof/>
            </w:rPr>
            <w:fldChar w:fldCharType="end"/>
          </w:r>
        </w:p>
      </w:sdtContent>
    </w:sdt>
    <w:p w14:paraId="30FD2D5D" w14:textId="77777777" w:rsidR="00AE7F37" w:rsidRDefault="00AE7F37">
      <w:pPr>
        <w:rPr>
          <w:rFonts w:ascii="NimbusRomNo9L" w:eastAsia="Times New Roman" w:hAnsi="NimbusRomNo9L" w:cs="Times New Roman"/>
          <w:sz w:val="28"/>
          <w:szCs w:val="28"/>
        </w:rPr>
      </w:pPr>
    </w:p>
    <w:p w14:paraId="61BFC568" w14:textId="77777777" w:rsidR="00AE7F37" w:rsidRDefault="00AE7F37">
      <w:pPr>
        <w:rPr>
          <w:rFonts w:ascii="NimbusRomNo9L" w:eastAsia="Times New Roman" w:hAnsi="NimbusRomNo9L" w:cs="Times New Roman"/>
          <w:sz w:val="28"/>
          <w:szCs w:val="28"/>
        </w:rPr>
      </w:pPr>
    </w:p>
    <w:p w14:paraId="7FCCB933" w14:textId="77777777" w:rsidR="00AE7F37" w:rsidRDefault="00AE7F37">
      <w:pPr>
        <w:rPr>
          <w:rFonts w:ascii="NimbusRomNo9L" w:eastAsia="Times New Roman" w:hAnsi="NimbusRomNo9L" w:cs="Times New Roman"/>
          <w:sz w:val="28"/>
          <w:szCs w:val="28"/>
        </w:rPr>
      </w:pPr>
    </w:p>
    <w:p w14:paraId="29D5A4D9" w14:textId="15051A40" w:rsidR="004C358B" w:rsidRDefault="004C358B">
      <w:pPr>
        <w:rPr>
          <w:rFonts w:ascii="NimbusRomNo9L" w:eastAsia="Times New Roman" w:hAnsi="NimbusRomNo9L" w:cs="Times New Roman"/>
          <w:sz w:val="28"/>
          <w:szCs w:val="28"/>
        </w:rPr>
      </w:pPr>
      <w:r>
        <w:rPr>
          <w:rFonts w:ascii="NimbusRomNo9L" w:eastAsia="Times New Roman" w:hAnsi="NimbusRomNo9L" w:cs="Times New Roman"/>
          <w:sz w:val="28"/>
          <w:szCs w:val="28"/>
        </w:rPr>
        <w:br w:type="page"/>
      </w:r>
    </w:p>
    <w:p w14:paraId="278E3FC1" w14:textId="77777777" w:rsidR="00701A06" w:rsidRPr="00701A06" w:rsidRDefault="004C358B" w:rsidP="00AE7F37">
      <w:pPr>
        <w:pStyle w:val="Heading1"/>
        <w:rPr>
          <w:rFonts w:ascii="NimbusRomNo9L" w:eastAsia="Times New Roman" w:hAnsi="NimbusRomNo9L" w:cs="Times New Roman"/>
          <w:b/>
          <w:sz w:val="28"/>
          <w:szCs w:val="28"/>
        </w:rPr>
      </w:pPr>
      <w:bookmarkStart w:id="0" w:name="_Toc6068369"/>
      <w:r w:rsidRPr="004C358B">
        <w:rPr>
          <w:rFonts w:ascii="NimbusRomNo9L" w:eastAsia="Times New Roman" w:hAnsi="NimbusRomNo9L" w:cs="Times New Roman"/>
          <w:b/>
          <w:sz w:val="28"/>
          <w:szCs w:val="28"/>
        </w:rPr>
        <w:lastRenderedPageBreak/>
        <w:t>1 Neural coding in retinal ganglion cells</w:t>
      </w:r>
      <w:bookmarkEnd w:id="0"/>
      <w:r w:rsidRPr="004C358B">
        <w:rPr>
          <w:rFonts w:ascii="NimbusRomNo9L" w:eastAsia="Times New Roman" w:hAnsi="NimbusRomNo9L" w:cs="Times New Roman"/>
          <w:b/>
          <w:sz w:val="28"/>
          <w:szCs w:val="28"/>
        </w:rPr>
        <w:t xml:space="preserve"> </w:t>
      </w:r>
    </w:p>
    <w:p w14:paraId="00FAA76B" w14:textId="1D92E600" w:rsidR="004C358B" w:rsidRPr="004C358B" w:rsidRDefault="004C358B" w:rsidP="00AE7F37">
      <w:pPr>
        <w:pStyle w:val="Heading2"/>
        <w:rPr>
          <w:rFonts w:ascii="Times New Roman" w:eastAsia="Times New Roman" w:hAnsi="Times New Roman" w:cs="Times New Roman"/>
          <w:b/>
        </w:rPr>
      </w:pPr>
      <w:bookmarkStart w:id="1" w:name="_Toc6068370"/>
      <w:r w:rsidRPr="004C358B">
        <w:rPr>
          <w:rFonts w:ascii="NimbusRomNo9L" w:eastAsia="Times New Roman" w:hAnsi="NimbusRomNo9L" w:cs="Times New Roman"/>
          <w:b/>
        </w:rPr>
        <w:t>1.1 Background</w:t>
      </w:r>
      <w:bookmarkEnd w:id="1"/>
      <w:r w:rsidRPr="004C358B">
        <w:rPr>
          <w:rFonts w:ascii="NimbusRomNo9L" w:eastAsia="Times New Roman" w:hAnsi="NimbusRomNo9L" w:cs="Times New Roman"/>
          <w:b/>
        </w:rPr>
        <w:t xml:space="preserve"> </w:t>
      </w:r>
    </w:p>
    <w:p w14:paraId="22CE9E52" w14:textId="77777777" w:rsidR="00701A06"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Sensory systems do a remarkable job of extracting behaviorally relevant information from the environment and communicating that information to other brain regions. The field of neural coding explores this by asking: What information do neurons encode or represent? and How do biophysical mechanisms contribute to that encoding? </w:t>
      </w:r>
    </w:p>
    <w:p w14:paraId="21DE4647" w14:textId="3E8F842E"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We can get a handle on these questions by formulating a quantitative model that characterizes the relationship between the external environment and neural activity. These </w:t>
      </w:r>
      <w:r w:rsidRPr="004C358B">
        <w:rPr>
          <w:rFonts w:ascii="NimbusRomNo9L" w:eastAsia="Times New Roman" w:hAnsi="NimbusRomNo9L" w:cs="Times New Roman"/>
          <w:i/>
          <w:iCs/>
          <w:sz w:val="22"/>
          <w:szCs w:val="22"/>
        </w:rPr>
        <w:t xml:space="preserve">encoding models </w:t>
      </w:r>
      <w:r w:rsidRPr="004C358B">
        <w:rPr>
          <w:rFonts w:ascii="NimbusRomNo9L" w:eastAsia="Times New Roman" w:hAnsi="NimbusRomNo9L" w:cs="Times New Roman"/>
          <w:sz w:val="22"/>
          <w:szCs w:val="22"/>
        </w:rPr>
        <w:t xml:space="preserve">allow us to distill our understanding of a sensory system, highlight key computational features, tackle normative questions (e.g. optimality), and uncover biophysical limits that have shaped the evolution of neural circuits. </w:t>
      </w:r>
    </w:p>
    <w:p w14:paraId="673AD08B" w14:textId="77777777"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this problem, you will be analyzing data recorded from a salamander retinal ganglion cell (RGC) in response to a white noise visual stimulus. You will formulate a particular encoding model known as the linear-nonlinear (LN) model [2] that predicts the response of the cell to a given </w:t>
      </w:r>
      <w:proofErr w:type="gramStart"/>
      <w:r w:rsidRPr="004C358B">
        <w:rPr>
          <w:rFonts w:ascii="NimbusRomNo9L" w:eastAsia="Times New Roman" w:hAnsi="NimbusRomNo9L" w:cs="Times New Roman"/>
          <w:sz w:val="22"/>
          <w:szCs w:val="22"/>
        </w:rPr>
        <w:t>stimulus, and</w:t>
      </w:r>
      <w:proofErr w:type="gramEnd"/>
      <w:r w:rsidRPr="004C358B">
        <w:rPr>
          <w:rFonts w:ascii="NimbusRomNo9L" w:eastAsia="Times New Roman" w:hAnsi="NimbusRomNo9L" w:cs="Times New Roman"/>
          <w:sz w:val="22"/>
          <w:szCs w:val="22"/>
        </w:rPr>
        <w:t xml:space="preserve"> write code to learn the parameters of this model. You will also perform an analysis known as spike-triggered covariance (STC) analysis [5], to further characterize features that this particular ganglion cell is sensitive to. </w:t>
      </w:r>
    </w:p>
    <w:p w14:paraId="565F5646" w14:textId="62021245"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starters, download the required files (RGC data and the </w:t>
      </w:r>
      <w:proofErr w:type="spellStart"/>
      <w:r w:rsidRPr="004C358B">
        <w:rPr>
          <w:rFonts w:ascii="NimbusRomNo9L" w:eastAsia="Times New Roman" w:hAnsi="NimbusRomNo9L" w:cs="Times New Roman"/>
          <w:sz w:val="22"/>
          <w:szCs w:val="22"/>
        </w:rPr>
        <w:t>Matlab</w:t>
      </w:r>
      <w:proofErr w:type="spellEnd"/>
      <w:r w:rsidRPr="004C358B">
        <w:rPr>
          <w:rFonts w:ascii="NimbusRomNo9L" w:eastAsia="Times New Roman" w:hAnsi="NimbusRomNo9L" w:cs="Times New Roman"/>
          <w:sz w:val="22"/>
          <w:szCs w:val="22"/>
        </w:rPr>
        <w:t xml:space="preserve"> template script) from the course website. All of the code you need to write will be in the </w:t>
      </w:r>
      <w:proofErr w:type="spellStart"/>
      <w:r w:rsidRPr="004C358B">
        <w:rPr>
          <w:rFonts w:ascii="NimbusMonL-Regu-Extend_850" w:eastAsia="Times New Roman" w:hAnsi="NimbusMonL-Regu-Extend_850" w:cs="Times New Roman"/>
          <w:sz w:val="22"/>
          <w:szCs w:val="22"/>
        </w:rPr>
        <w:t>rgc</w:t>
      </w:r>
      <w:r w:rsidR="00180310">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analysis.m</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script. </w:t>
      </w:r>
    </w:p>
    <w:p w14:paraId="227DA1A2" w14:textId="77777777" w:rsidR="004C358B" w:rsidRPr="004C358B" w:rsidRDefault="004C358B" w:rsidP="00AE7F37">
      <w:pPr>
        <w:pStyle w:val="Heading2"/>
        <w:rPr>
          <w:rFonts w:ascii="Times New Roman" w:eastAsia="Times New Roman" w:hAnsi="Times New Roman" w:cs="Times New Roman"/>
          <w:b/>
        </w:rPr>
      </w:pPr>
      <w:bookmarkStart w:id="2" w:name="_Toc6068371"/>
      <w:r w:rsidRPr="004C358B">
        <w:rPr>
          <w:rFonts w:ascii="NimbusRomNo9L" w:eastAsia="Times New Roman" w:hAnsi="NimbusRomNo9L" w:cs="Times New Roman"/>
          <w:b/>
        </w:rPr>
        <w:t>1.2 Experiment details</w:t>
      </w:r>
      <w:bookmarkEnd w:id="2"/>
      <w:r w:rsidRPr="004C358B">
        <w:rPr>
          <w:rFonts w:ascii="NimbusRomNo9L" w:eastAsia="Times New Roman" w:hAnsi="NimbusRomNo9L" w:cs="Times New Roman"/>
          <w:b/>
        </w:rPr>
        <w:t xml:space="preserve"> </w:t>
      </w:r>
    </w:p>
    <w:p w14:paraId="48AE9466" w14:textId="2315D11E"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The data you will be exploring is stored in an </w:t>
      </w:r>
      <w:r w:rsidRPr="004C358B">
        <w:rPr>
          <w:rFonts w:ascii="NimbusMonL-Regu-Extend_850" w:eastAsia="Times New Roman" w:hAnsi="NimbusMonL-Regu-Extend_850" w:cs="Times New Roman"/>
          <w:sz w:val="22"/>
          <w:szCs w:val="22"/>
        </w:rPr>
        <w:t xml:space="preserve">hdf5 </w:t>
      </w:r>
      <w:r w:rsidRPr="004C358B">
        <w:rPr>
          <w:rFonts w:ascii="NimbusRomNo9L" w:eastAsia="Times New Roman" w:hAnsi="NimbusRomNo9L" w:cs="Times New Roman"/>
          <w:sz w:val="22"/>
          <w:szCs w:val="22"/>
        </w:rPr>
        <w:t xml:space="preserve">file called </w:t>
      </w:r>
      <w:r w:rsidRPr="004C358B">
        <w:rPr>
          <w:rFonts w:ascii="NimbusMonL-Regu-Extend_850" w:eastAsia="Times New Roman" w:hAnsi="NimbusMonL-Regu-Extend_850" w:cs="Times New Roman"/>
          <w:sz w:val="22"/>
          <w:szCs w:val="22"/>
        </w:rPr>
        <w:t>rgc</w:t>
      </w:r>
      <w:r w:rsidR="00D47BD5">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 xml:space="preserve">data.h5 </w:t>
      </w:r>
      <w:r w:rsidRPr="004C358B">
        <w:rPr>
          <w:rFonts w:ascii="NimbusRomNo9L" w:eastAsia="Times New Roman" w:hAnsi="NimbusRomNo9L" w:cs="Times New Roman"/>
          <w:sz w:val="22"/>
          <w:szCs w:val="22"/>
        </w:rPr>
        <w:t xml:space="preserve">(see the template script for how to load this data into </w:t>
      </w:r>
      <w:proofErr w:type="spellStart"/>
      <w:r w:rsidRPr="004C358B">
        <w:rPr>
          <w:rFonts w:ascii="NimbusRomNo9L" w:eastAsia="Times New Roman" w:hAnsi="NimbusRomNo9L" w:cs="Times New Roman"/>
          <w:sz w:val="22"/>
          <w:szCs w:val="22"/>
        </w:rPr>
        <w:t>Matlab</w:t>
      </w:r>
      <w:proofErr w:type="spellEnd"/>
      <w:r w:rsidRPr="004C358B">
        <w:rPr>
          <w:rFonts w:ascii="NimbusRomNo9L" w:eastAsia="Times New Roman" w:hAnsi="NimbusRomNo9L" w:cs="Times New Roman"/>
          <w:sz w:val="22"/>
          <w:szCs w:val="22"/>
        </w:rPr>
        <w:t xml:space="preserve">). The data consists of a </w:t>
      </w:r>
      <w:proofErr w:type="gramStart"/>
      <w:r w:rsidRPr="004C358B">
        <w:rPr>
          <w:rFonts w:ascii="NimbusRomNo9L" w:eastAsia="Times New Roman" w:hAnsi="NimbusRomNo9L" w:cs="Times New Roman"/>
          <w:sz w:val="22"/>
          <w:szCs w:val="22"/>
        </w:rPr>
        <w:t>16.67 minute</w:t>
      </w:r>
      <w:proofErr w:type="gramEnd"/>
      <w:r w:rsidRPr="004C358B">
        <w:rPr>
          <w:rFonts w:ascii="NimbusRomNo9L" w:eastAsia="Times New Roman" w:hAnsi="NimbusRomNo9L" w:cs="Times New Roman"/>
          <w:sz w:val="22"/>
          <w:szCs w:val="22"/>
        </w:rPr>
        <w:t xml:space="preserve"> recording of an OFF ganglion cell from the salamander retina. The stimulus was flickering white noise bars, sampled at a frame rate of 100Hz. The </w:t>
      </w:r>
      <w:r w:rsidRPr="004C358B">
        <w:rPr>
          <w:rFonts w:ascii="NimbusMonL-Regu-Extend_850" w:eastAsia="Times New Roman" w:hAnsi="NimbusMonL-Regu-Extend_850" w:cs="Times New Roman"/>
          <w:sz w:val="22"/>
          <w:szCs w:val="22"/>
        </w:rPr>
        <w:t xml:space="preserve">stimulus </w:t>
      </w:r>
      <w:r w:rsidRPr="004C358B">
        <w:rPr>
          <w:rFonts w:ascii="NimbusRomNo9L" w:eastAsia="Times New Roman" w:hAnsi="NimbusRomNo9L" w:cs="Times New Roman"/>
          <w:sz w:val="22"/>
          <w:szCs w:val="22"/>
        </w:rPr>
        <w:t xml:space="preserve">array has dimensions (30x100000) corresponding to the pixel value of the 30 bars over 100000 frames. The </w:t>
      </w:r>
      <w:r w:rsidRPr="004C358B">
        <w:rPr>
          <w:rFonts w:ascii="NimbusMonL-Regu-Extend_850" w:eastAsia="Times New Roman" w:hAnsi="NimbusMonL-Regu-Extend_850" w:cs="Times New Roman"/>
          <w:sz w:val="22"/>
          <w:szCs w:val="22"/>
        </w:rPr>
        <w:t xml:space="preserve">time </w:t>
      </w:r>
      <w:r w:rsidRPr="004C358B">
        <w:rPr>
          <w:rFonts w:ascii="NimbusRomNo9L" w:eastAsia="Times New Roman" w:hAnsi="NimbusRomNo9L" w:cs="Times New Roman"/>
          <w:sz w:val="22"/>
          <w:szCs w:val="22"/>
        </w:rPr>
        <w:t xml:space="preserve">array contains the time of the stimulus presentation for each stimulus frame. Finally, the </w:t>
      </w:r>
      <w:proofErr w:type="spellStart"/>
      <w:r w:rsidRPr="004C358B">
        <w:rPr>
          <w:rFonts w:ascii="NimbusMonL-Regu-Extend_850" w:eastAsia="Times New Roman" w:hAnsi="NimbusMonL-Regu-Extend_850" w:cs="Times New Roman"/>
          <w:sz w:val="22"/>
          <w:szCs w:val="22"/>
        </w:rPr>
        <w:t>spike</w:t>
      </w:r>
      <w:r w:rsidR="00941A6A">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times</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array contains the spike times of an isolated retinal ganglion cell (RGC) recorded in response to the stimulus. </w:t>
      </w:r>
    </w:p>
    <w:p w14:paraId="6C7FF102" w14:textId="77777777" w:rsidR="004C358B" w:rsidRPr="004C358B" w:rsidRDefault="004C358B" w:rsidP="00AE7F37">
      <w:pPr>
        <w:pStyle w:val="Heading2"/>
        <w:rPr>
          <w:rFonts w:ascii="Times New Roman" w:eastAsia="Times New Roman" w:hAnsi="Times New Roman" w:cs="Times New Roman"/>
          <w:b/>
        </w:rPr>
      </w:pPr>
      <w:bookmarkStart w:id="3" w:name="_Toc6068372"/>
      <w:r w:rsidRPr="004C358B">
        <w:rPr>
          <w:rFonts w:ascii="NimbusRomNo9L" w:eastAsia="Times New Roman" w:hAnsi="NimbusRomNo9L" w:cs="Times New Roman"/>
          <w:b/>
        </w:rPr>
        <w:t>1.3 Spike-triggered analysis</w:t>
      </w:r>
      <w:bookmarkEnd w:id="3"/>
      <w:r w:rsidRPr="004C358B">
        <w:rPr>
          <w:rFonts w:ascii="NimbusRomNo9L" w:eastAsia="Times New Roman" w:hAnsi="NimbusRomNo9L" w:cs="Times New Roman"/>
          <w:b/>
        </w:rPr>
        <w:t xml:space="preserve"> </w:t>
      </w:r>
    </w:p>
    <w:p w14:paraId="034DBF69" w14:textId="7F462B39"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To analyze this cell, you will first need to compute the </w:t>
      </w:r>
      <w:r w:rsidRPr="004C358B">
        <w:rPr>
          <w:rFonts w:ascii="NimbusRomNo9L" w:eastAsia="Times New Roman" w:hAnsi="NimbusRomNo9L" w:cs="Times New Roman"/>
          <w:i/>
          <w:iCs/>
          <w:sz w:val="22"/>
          <w:szCs w:val="22"/>
        </w:rPr>
        <w:t xml:space="preserve">spike-triggered ensemble </w:t>
      </w:r>
      <w:r w:rsidRPr="004C358B">
        <w:rPr>
          <w:rFonts w:ascii="NimbusRomNo9L" w:eastAsia="Times New Roman" w:hAnsi="NimbusRomNo9L" w:cs="Times New Roman"/>
          <w:sz w:val="22"/>
          <w:szCs w:val="22"/>
        </w:rPr>
        <w:t xml:space="preserve">(STE). This is a matrix containing the stimulus that directly </w:t>
      </w:r>
      <w:r w:rsidR="009B4DFC" w:rsidRPr="004C358B">
        <w:rPr>
          <w:rFonts w:ascii="NimbusRomNo9L" w:eastAsia="Times New Roman" w:hAnsi="NimbusRomNo9L" w:cs="Times New Roman"/>
          <w:sz w:val="22"/>
          <w:szCs w:val="22"/>
        </w:rPr>
        <w:t>preceded</w:t>
      </w:r>
      <w:r w:rsidRPr="004C358B">
        <w:rPr>
          <w:rFonts w:ascii="NimbusRomNo9L" w:eastAsia="Times New Roman" w:hAnsi="NimbusRomNo9L" w:cs="Times New Roman"/>
          <w:sz w:val="22"/>
          <w:szCs w:val="22"/>
        </w:rPr>
        <w:t xml:space="preserve"> a particular spike, for every recorded spike. Think of the STE as a cloud of points in the high-dimensional stimulus space. As we discussed in class, the mean of this set of points is known as the </w:t>
      </w:r>
      <w:r w:rsidRPr="004C358B">
        <w:rPr>
          <w:rFonts w:ascii="NimbusRomNo9L" w:eastAsia="Times New Roman" w:hAnsi="NimbusRomNo9L" w:cs="Times New Roman"/>
          <w:i/>
          <w:iCs/>
          <w:sz w:val="22"/>
          <w:szCs w:val="22"/>
        </w:rPr>
        <w:t>spike-triggered average</w:t>
      </w:r>
      <w:r w:rsidRPr="004C358B">
        <w:rPr>
          <w:rFonts w:ascii="NimbusRomNo9L" w:eastAsia="Times New Roman" w:hAnsi="NimbusRomNo9L" w:cs="Times New Roman"/>
          <w:sz w:val="22"/>
          <w:szCs w:val="22"/>
        </w:rPr>
        <w:t xml:space="preserve">. We will also characterize this point cloud by its </w:t>
      </w:r>
      <w:r w:rsidRPr="004C358B">
        <w:rPr>
          <w:rFonts w:ascii="NimbusRomNo9L" w:eastAsia="Times New Roman" w:hAnsi="NimbusRomNo9L" w:cs="Times New Roman"/>
          <w:i/>
          <w:iCs/>
          <w:sz w:val="22"/>
          <w:szCs w:val="22"/>
        </w:rPr>
        <w:t>covariance</w:t>
      </w:r>
      <w:r w:rsidRPr="004C358B">
        <w:rPr>
          <w:rFonts w:ascii="NimbusRomNo9L" w:eastAsia="Times New Roman" w:hAnsi="NimbusRomNo9L" w:cs="Times New Roman"/>
          <w:sz w:val="22"/>
          <w:szCs w:val="22"/>
        </w:rPr>
        <w:t xml:space="preserve">, this leads us to spike-triggered covariance (STC) analysis (see [5] for more information). </w:t>
      </w:r>
    </w:p>
    <w:p w14:paraId="485B7FFA" w14:textId="77777777" w:rsidR="004D0941" w:rsidRDefault="004C358B" w:rsidP="009C7627">
      <w:p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lastRenderedPageBreak/>
        <w:t>Part 1</w:t>
      </w:r>
      <w:r w:rsidRPr="004C358B">
        <w:rPr>
          <w:rFonts w:ascii="NimbusRomNo9L" w:eastAsia="Times New Roman" w:hAnsi="NimbusRomNo9L" w:cs="Times New Roman"/>
          <w:sz w:val="22"/>
          <w:szCs w:val="22"/>
        </w:rPr>
        <w:t xml:space="preserve"> Spike-triggered analysis </w:t>
      </w:r>
    </w:p>
    <w:p w14:paraId="0619DECB" w14:textId="743BEE10" w:rsidR="009C7627" w:rsidRDefault="004C358B" w:rsidP="009C7627">
      <w:p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The </w:t>
      </w:r>
      <w:proofErr w:type="spellStart"/>
      <w:r w:rsidRPr="004C358B">
        <w:rPr>
          <w:rFonts w:ascii="NimbusMonL-Regu-Extend_850" w:eastAsia="Times New Roman" w:hAnsi="NimbusMonL-Regu-Extend_850" w:cs="Times New Roman"/>
          <w:sz w:val="22"/>
          <w:szCs w:val="22"/>
        </w:rPr>
        <w:t>rgc</w:t>
      </w:r>
      <w:r w:rsidR="009B4DFC">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analysis.m</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script will loop over the set of spike times, and for each one, extract the stimulus that occurred right before that spike and store it in a matrix.</w:t>
      </w:r>
    </w:p>
    <w:p w14:paraId="2A5D6AF8" w14:textId="55D27945" w:rsidR="004C358B" w:rsidRPr="009C7627" w:rsidRDefault="004C358B" w:rsidP="009C762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9C7627">
        <w:rPr>
          <w:rFonts w:ascii="NimbusRomNo9L" w:eastAsia="Times New Roman" w:hAnsi="NimbusRomNo9L" w:cs="Times New Roman"/>
          <w:b/>
          <w:sz w:val="22"/>
          <w:szCs w:val="22"/>
        </w:rPr>
        <w:t xml:space="preserve">Question 1 [0.5 pts]: </w:t>
      </w:r>
      <w:r w:rsidRPr="009C7627">
        <w:rPr>
          <w:rFonts w:ascii="NimbusRomNo9L" w:eastAsia="Times New Roman" w:hAnsi="NimbusRomNo9L" w:cs="Times New Roman"/>
          <w:sz w:val="22"/>
          <w:szCs w:val="22"/>
        </w:rPr>
        <w:t xml:space="preserve">What is the dimensionality of the spatiotemporal filter? (This is the product of the number of spatial dimensions and the number of temporal samples in your filter). </w:t>
      </w:r>
    </w:p>
    <w:p w14:paraId="5CDD6796" w14:textId="77777777" w:rsidR="004C358B" w:rsidRPr="004C358B" w:rsidRDefault="004C358B" w:rsidP="004C358B">
      <w:pPr>
        <w:numPr>
          <w:ilvl w:val="0"/>
          <w:numId w:val="2"/>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First, you need to initialize the matrix that will store the spike-triggered ensemble (the variable </w:t>
      </w:r>
      <w:proofErr w:type="spellStart"/>
      <w:r w:rsidRPr="004C358B">
        <w:rPr>
          <w:rFonts w:ascii="NimbusMonL-Regu-Extend_850" w:eastAsia="Times New Roman" w:hAnsi="NimbusMonL-Regu-Extend_850" w:cs="Times New Roman"/>
          <w:sz w:val="22"/>
          <w:szCs w:val="22"/>
        </w:rPr>
        <w:t>ste</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in the script). </w:t>
      </w:r>
    </w:p>
    <w:p w14:paraId="4265CF2B" w14:textId="3913DF21" w:rsidR="00F8698C" w:rsidRPr="00F8698C" w:rsidRDefault="004C358B" w:rsidP="00F8698C">
      <w:pPr>
        <w:numPr>
          <w:ilvl w:val="0"/>
          <w:numId w:val="2"/>
        </w:numPr>
        <w:spacing w:before="100" w:beforeAutospacing="1" w:after="100" w:afterAutospacing="1"/>
        <w:rPr>
          <w:ins w:id="4" w:author="Gabriel Carreira Mel" w:date="2020-04-29T21:43:00Z"/>
          <w:rFonts w:ascii="NimbusRomNo9L" w:eastAsia="Times New Roman" w:hAnsi="NimbusRomNo9L" w:cs="Times New Roman"/>
          <w:sz w:val="22"/>
          <w:szCs w:val="22"/>
        </w:rPr>
        <w:pPrChange w:id="5" w:author="Gabriel Carreira Mel" w:date="2020-04-29T21:43:00Z">
          <w:pPr>
            <w:spacing w:before="100" w:beforeAutospacing="1" w:after="100" w:afterAutospacing="1"/>
          </w:pPr>
        </w:pPrChange>
      </w:pPr>
      <w:r w:rsidRPr="004C358B">
        <w:rPr>
          <w:rFonts w:ascii="NimbusRomNo9L" w:eastAsia="Times New Roman" w:hAnsi="NimbusRomNo9L" w:cs="Times New Roman"/>
          <w:sz w:val="22"/>
          <w:szCs w:val="22"/>
        </w:rPr>
        <w:t xml:space="preserve">Then, fill out the code in the for loop that loops over the set of spike times, and for each spike, store the stimulus </w:t>
      </w:r>
      <w:r w:rsidR="003F32AF" w:rsidRPr="004C358B">
        <w:rPr>
          <w:rFonts w:ascii="NimbusRomNo9L" w:eastAsia="Times New Roman" w:hAnsi="NimbusRomNo9L" w:cs="Times New Roman"/>
          <w:sz w:val="22"/>
          <w:szCs w:val="22"/>
        </w:rPr>
        <w:t>preceding</w:t>
      </w:r>
      <w:r w:rsidRPr="004C358B">
        <w:rPr>
          <w:rFonts w:ascii="NimbusRomNo9L" w:eastAsia="Times New Roman" w:hAnsi="NimbusRomNo9L" w:cs="Times New Roman"/>
          <w:sz w:val="22"/>
          <w:szCs w:val="22"/>
        </w:rPr>
        <w:t xml:space="preserve"> that spike in the STE. Note that you need to flatten the stimulus to be a vector (rather than a matrix) in order to store it in the STE. </w:t>
      </w:r>
    </w:p>
    <w:p w14:paraId="783B02A0" w14:textId="77777777" w:rsidR="00F8698C" w:rsidRDefault="00F8698C" w:rsidP="00F8698C">
      <w:pPr>
        <w:spacing w:before="100" w:beforeAutospacing="1" w:after="100" w:afterAutospacing="1"/>
        <w:rPr>
          <w:ins w:id="6" w:author="Gabriel Carreira Mel" w:date="2020-04-29T21:48:00Z"/>
          <w:rFonts w:ascii="NimbusRomNo9L" w:eastAsia="Times New Roman" w:hAnsi="NimbusRomNo9L" w:cs="Times New Roman"/>
          <w:sz w:val="22"/>
          <w:szCs w:val="22"/>
        </w:rPr>
      </w:pPr>
      <w:moveToRangeStart w:id="7" w:author="Gabriel Carreira Mel" w:date="2020-04-29T21:43:00Z" w:name="move39089047"/>
      <w:moveTo w:id="8" w:author="Gabriel Carreira Mel" w:date="2020-04-29T21:43:00Z">
        <w:r w:rsidRPr="004C358B">
          <w:rPr>
            <w:rFonts w:ascii="NimbusRomNo9L" w:eastAsia="Times New Roman" w:hAnsi="NimbusRomNo9L" w:cs="Times New Roman"/>
            <w:sz w:val="22"/>
            <w:szCs w:val="22"/>
          </w:rPr>
          <w:t>Once you have the STE</w:t>
        </w:r>
      </w:moveTo>
      <w:ins w:id="9" w:author="Gabriel Carreira Mel" w:date="2020-04-29T21:45:00Z">
        <w:r>
          <w:rPr>
            <w:rFonts w:ascii="NimbusRomNo9L" w:eastAsia="Times New Roman" w:hAnsi="NimbusRomNo9L" w:cs="Times New Roman"/>
            <w:sz w:val="22"/>
            <w:szCs w:val="22"/>
          </w:rPr>
          <w:t xml:space="preserve">, </w:t>
        </w:r>
      </w:ins>
      <w:ins w:id="10" w:author="Gabriel Carreira Mel" w:date="2020-04-29T21:46:00Z">
        <w:r>
          <w:rPr>
            <w:rFonts w:ascii="NimbusRomNo9L" w:eastAsia="Times New Roman" w:hAnsi="NimbusRomNo9L" w:cs="Times New Roman"/>
            <w:sz w:val="22"/>
            <w:szCs w:val="22"/>
          </w:rPr>
          <w:t>you</w:t>
        </w:r>
      </w:ins>
      <w:ins w:id="11" w:author="Gabriel Carreira Mel" w:date="2020-04-29T21:48:00Z">
        <w:r>
          <w:rPr>
            <w:rFonts w:ascii="NimbusRomNo9L" w:eastAsia="Times New Roman" w:hAnsi="NimbusRomNo9L" w:cs="Times New Roman"/>
            <w:sz w:val="22"/>
            <w:szCs w:val="22"/>
          </w:rPr>
          <w:t>’re ready to do the following:</w:t>
        </w:r>
      </w:ins>
    </w:p>
    <w:p w14:paraId="0CF3B04C" w14:textId="353EB840" w:rsidR="00F8698C" w:rsidRDefault="00F8698C" w:rsidP="00F8698C">
      <w:pPr>
        <w:pStyle w:val="ListParagraph"/>
        <w:numPr>
          <w:ilvl w:val="0"/>
          <w:numId w:val="10"/>
        </w:numPr>
        <w:spacing w:before="100" w:beforeAutospacing="1" w:after="100" w:afterAutospacing="1"/>
        <w:rPr>
          <w:ins w:id="12" w:author="Gabriel Carreira Mel" w:date="2020-04-29T21:53:00Z"/>
          <w:rFonts w:ascii="NimbusRomNo9L" w:eastAsia="Times New Roman" w:hAnsi="NimbusRomNo9L" w:cs="Times New Roman"/>
          <w:sz w:val="22"/>
          <w:szCs w:val="22"/>
        </w:rPr>
      </w:pPr>
      <w:ins w:id="13" w:author="Gabriel Carreira Mel" w:date="2020-04-29T21:48:00Z">
        <w:r>
          <w:rPr>
            <w:rFonts w:ascii="NimbusRomNo9L" w:eastAsia="Times New Roman" w:hAnsi="NimbusRomNo9L" w:cs="Times New Roman"/>
            <w:sz w:val="22"/>
            <w:szCs w:val="22"/>
          </w:rPr>
          <w:t>C</w:t>
        </w:r>
      </w:ins>
      <w:ins w:id="14" w:author="Gabriel Carreira Mel" w:date="2020-04-29T21:47:00Z">
        <w:r w:rsidRPr="00F8698C">
          <w:rPr>
            <w:rFonts w:ascii="NimbusRomNo9L" w:eastAsia="Times New Roman" w:hAnsi="NimbusRomNo9L" w:cs="Times New Roman"/>
            <w:sz w:val="22"/>
            <w:szCs w:val="22"/>
            <w:rPrChange w:id="15" w:author="Gabriel Carreira Mel" w:date="2020-04-29T21:48:00Z">
              <w:rPr/>
            </w:rPrChange>
          </w:rPr>
          <w:t>ompute the STA</w:t>
        </w:r>
      </w:ins>
      <w:ins w:id="16" w:author="Gabriel Carreira Mel" w:date="2020-04-29T21:49:00Z">
        <w:r>
          <w:rPr>
            <w:rFonts w:ascii="NimbusRomNo9L" w:eastAsia="Times New Roman" w:hAnsi="NimbusRomNo9L" w:cs="Times New Roman"/>
            <w:sz w:val="22"/>
            <w:szCs w:val="22"/>
          </w:rPr>
          <w:t xml:space="preserve">. Do this by taking the mean </w:t>
        </w:r>
      </w:ins>
      <w:ins w:id="17" w:author="Gabriel Carreira Mel" w:date="2020-04-29T21:50:00Z">
        <w:r>
          <w:rPr>
            <w:rFonts w:ascii="NimbusRomNo9L" w:eastAsia="Times New Roman" w:hAnsi="NimbusRomNo9L" w:cs="Times New Roman"/>
            <w:sz w:val="22"/>
            <w:szCs w:val="22"/>
          </w:rPr>
          <w:t>of the</w:t>
        </w:r>
      </w:ins>
      <w:ins w:id="18" w:author="Gabriel Carreira Mel" w:date="2020-04-29T21:49:00Z">
        <w:r>
          <w:rPr>
            <w:rFonts w:ascii="NimbusRomNo9L" w:eastAsia="Times New Roman" w:hAnsi="NimbusRomNo9L" w:cs="Times New Roman"/>
            <w:sz w:val="22"/>
            <w:szCs w:val="22"/>
          </w:rPr>
          <w:t xml:space="preserve"> </w:t>
        </w:r>
      </w:ins>
      <w:ins w:id="19" w:author="Gabriel Carreira Mel" w:date="2020-04-29T21:50:00Z">
        <w:r>
          <w:rPr>
            <w:rFonts w:ascii="NimbusRomNo9L" w:eastAsia="Times New Roman" w:hAnsi="NimbusRomNo9L" w:cs="Times New Roman"/>
            <w:sz w:val="22"/>
            <w:szCs w:val="22"/>
          </w:rPr>
          <w:t>STE</w:t>
        </w:r>
      </w:ins>
      <w:ins w:id="20" w:author="Gabriel Carreira Mel" w:date="2020-04-29T21:51:00Z">
        <w:r>
          <w:rPr>
            <w:rFonts w:ascii="NimbusRomNo9L" w:eastAsia="Times New Roman" w:hAnsi="NimbusRomNo9L" w:cs="Times New Roman"/>
            <w:sz w:val="22"/>
            <w:szCs w:val="22"/>
          </w:rPr>
          <w:t xml:space="preserve"> over the spikes dimension. This </w:t>
        </w:r>
      </w:ins>
      <w:ins w:id="21" w:author="Gabriel Carreira Mel" w:date="2020-04-29T21:52:00Z">
        <w:r>
          <w:rPr>
            <w:rFonts w:ascii="NimbusRomNo9L" w:eastAsia="Times New Roman" w:hAnsi="NimbusRomNo9L" w:cs="Times New Roman"/>
            <w:sz w:val="22"/>
            <w:szCs w:val="22"/>
          </w:rPr>
          <w:t xml:space="preserve">produces </w:t>
        </w:r>
      </w:ins>
      <w:ins w:id="22" w:author="Gabriel Carreira Mel" w:date="2020-04-29T21:51:00Z">
        <w:r>
          <w:rPr>
            <w:rFonts w:ascii="NimbusRomNo9L" w:eastAsia="Times New Roman" w:hAnsi="NimbusRomNo9L" w:cs="Times New Roman"/>
            <w:sz w:val="22"/>
            <w:szCs w:val="22"/>
          </w:rPr>
          <w:t xml:space="preserve">the average of all the spike-triggering </w:t>
        </w:r>
        <w:proofErr w:type="gramStart"/>
        <w:r>
          <w:rPr>
            <w:rFonts w:ascii="NimbusRomNo9L" w:eastAsia="Times New Roman" w:hAnsi="NimbusRomNo9L" w:cs="Times New Roman"/>
            <w:sz w:val="22"/>
            <w:szCs w:val="22"/>
          </w:rPr>
          <w:t>stimuli</w:t>
        </w:r>
      </w:ins>
      <w:ins w:id="23" w:author="Gabriel Carreira Mel" w:date="2020-04-29T21:52:00Z">
        <w:r>
          <w:rPr>
            <w:rFonts w:ascii="NimbusRomNo9L" w:eastAsia="Times New Roman" w:hAnsi="NimbusRomNo9L" w:cs="Times New Roman"/>
            <w:sz w:val="22"/>
            <w:szCs w:val="22"/>
          </w:rPr>
          <w:t>, and</w:t>
        </w:r>
        <w:proofErr w:type="gramEnd"/>
        <w:r>
          <w:rPr>
            <w:rFonts w:ascii="NimbusRomNo9L" w:eastAsia="Times New Roman" w:hAnsi="NimbusRomNo9L" w:cs="Times New Roman"/>
            <w:sz w:val="22"/>
            <w:szCs w:val="22"/>
          </w:rPr>
          <w:t xml:space="preserve"> gives us an approximate idea of </w:t>
        </w:r>
      </w:ins>
      <w:ins w:id="24" w:author="Gabriel Carreira Mel" w:date="2020-04-29T21:53:00Z">
        <w:r>
          <w:rPr>
            <w:rFonts w:ascii="NimbusRomNo9L" w:eastAsia="Times New Roman" w:hAnsi="NimbusRomNo9L" w:cs="Times New Roman"/>
            <w:sz w:val="22"/>
            <w:szCs w:val="22"/>
          </w:rPr>
          <w:t xml:space="preserve">the neuron’s “preferred stimulus”. </w:t>
        </w:r>
      </w:ins>
      <w:moveTo w:id="25" w:author="Gabriel Carreira Mel" w:date="2020-04-29T21:43:00Z">
        <w:del w:id="26" w:author="Gabriel Carreira Mel" w:date="2020-04-29T21:45:00Z">
          <w:r w:rsidRPr="00F8698C" w:rsidDel="00F8698C">
            <w:rPr>
              <w:rFonts w:ascii="NimbusRomNo9L" w:eastAsia="Times New Roman" w:hAnsi="NimbusRomNo9L" w:cs="Times New Roman"/>
              <w:sz w:val="22"/>
              <w:szCs w:val="22"/>
              <w:rPrChange w:id="27" w:author="Gabriel Carreira Mel" w:date="2020-04-29T21:48:00Z">
                <w:rPr/>
              </w:rPrChange>
            </w:rPr>
            <w:delText xml:space="preserve">, </w:delText>
          </w:r>
        </w:del>
        <w:del w:id="28" w:author="Gabriel Carreira Mel" w:date="2020-04-29T21:49:00Z">
          <w:r w:rsidRPr="00F8698C" w:rsidDel="00F8698C">
            <w:rPr>
              <w:rFonts w:ascii="NimbusRomNo9L" w:eastAsia="Times New Roman" w:hAnsi="NimbusRomNo9L" w:cs="Times New Roman"/>
              <w:sz w:val="22"/>
              <w:szCs w:val="22"/>
              <w:rPrChange w:id="29" w:author="Gabriel Carreira Mel" w:date="2020-04-29T21:48:00Z">
                <w:rPr/>
              </w:rPrChange>
            </w:rPr>
            <w:delText>you can compute its mean and covariance (after the for loop) to estimate the spike-triggered average and covariance, respectively.</w:delText>
          </w:r>
        </w:del>
      </w:moveTo>
      <w:moveToRangeEnd w:id="7"/>
    </w:p>
    <w:p w14:paraId="422F524F" w14:textId="21BD8432" w:rsidR="00F8698C" w:rsidRDefault="00316BD7" w:rsidP="00F8698C">
      <w:pPr>
        <w:pStyle w:val="ListParagraph"/>
        <w:numPr>
          <w:ilvl w:val="0"/>
          <w:numId w:val="10"/>
        </w:numPr>
        <w:spacing w:before="100" w:beforeAutospacing="1" w:after="100" w:afterAutospacing="1"/>
        <w:rPr>
          <w:ins w:id="30" w:author="Gabriel Carreira Mel" w:date="2020-04-29T21:54:00Z"/>
          <w:rFonts w:ascii="NimbusRomNo9L" w:eastAsia="Times New Roman" w:hAnsi="NimbusRomNo9L" w:cs="Times New Roman"/>
          <w:sz w:val="22"/>
          <w:szCs w:val="22"/>
        </w:rPr>
      </w:pPr>
      <w:ins w:id="31" w:author="Gabriel Carreira Mel" w:date="2020-04-29T21:54:00Z">
        <w:r>
          <w:rPr>
            <w:rFonts w:ascii="NimbusRomNo9L" w:eastAsia="Times New Roman" w:hAnsi="NimbusRomNo9L" w:cs="Times New Roman"/>
            <w:sz w:val="22"/>
            <w:szCs w:val="22"/>
          </w:rPr>
          <w:t>Perform PCA to analyze the STC</w:t>
        </w:r>
      </w:ins>
    </w:p>
    <w:p w14:paraId="7E854242" w14:textId="4EF48B3C" w:rsidR="00316BD7" w:rsidRDefault="006B795B" w:rsidP="00316BD7">
      <w:pPr>
        <w:pStyle w:val="ListParagraph"/>
        <w:numPr>
          <w:ilvl w:val="1"/>
          <w:numId w:val="10"/>
        </w:numPr>
        <w:spacing w:before="100" w:beforeAutospacing="1" w:after="100" w:afterAutospacing="1"/>
        <w:rPr>
          <w:ins w:id="32" w:author="Gabriel Carreira Mel" w:date="2020-04-29T21:56:00Z"/>
          <w:rFonts w:ascii="NimbusRomNo9L" w:eastAsia="Times New Roman" w:hAnsi="NimbusRomNo9L" w:cs="Times New Roman"/>
          <w:sz w:val="22"/>
          <w:szCs w:val="22"/>
        </w:rPr>
      </w:pPr>
      <w:ins w:id="33" w:author="Gabriel Carreira Mel" w:date="2020-04-29T21:55:00Z">
        <w:r>
          <w:rPr>
            <w:rFonts w:ascii="NimbusRomNo9L" w:eastAsia="Times New Roman" w:hAnsi="NimbusRomNo9L" w:cs="Times New Roman"/>
            <w:sz w:val="22"/>
            <w:szCs w:val="22"/>
          </w:rPr>
          <w:t xml:space="preserve">The first step in any basic PCA implementation is to collect the data points we want to analyze. We’ve already done this by storing all spike-triggering stimuli in the STE matrix. </w:t>
        </w:r>
      </w:ins>
    </w:p>
    <w:p w14:paraId="168E6014" w14:textId="0BD58BFA" w:rsidR="006B795B" w:rsidRPr="00F8698C" w:rsidDel="006B795B" w:rsidRDefault="006B795B" w:rsidP="00316BD7">
      <w:pPr>
        <w:pStyle w:val="ListParagraph"/>
        <w:numPr>
          <w:ilvl w:val="1"/>
          <w:numId w:val="10"/>
        </w:numPr>
        <w:spacing w:before="100" w:beforeAutospacing="1" w:after="100" w:afterAutospacing="1"/>
        <w:rPr>
          <w:del w:id="34" w:author="Gabriel Carreira Mel" w:date="2020-04-29T21:58:00Z"/>
          <w:rFonts w:ascii="NimbusRomNo9L" w:eastAsia="Times New Roman" w:hAnsi="NimbusRomNo9L" w:cs="Times New Roman"/>
          <w:sz w:val="22"/>
          <w:szCs w:val="22"/>
          <w:rPrChange w:id="35" w:author="Gabriel Carreira Mel" w:date="2020-04-29T21:48:00Z">
            <w:rPr>
              <w:del w:id="36" w:author="Gabriel Carreira Mel" w:date="2020-04-29T21:58:00Z"/>
            </w:rPr>
          </w:rPrChange>
        </w:rPr>
        <w:pPrChange w:id="37" w:author="Gabriel Carreira Mel" w:date="2020-04-29T21:54:00Z">
          <w:pPr>
            <w:numPr>
              <w:numId w:val="2"/>
            </w:numPr>
            <w:tabs>
              <w:tab w:val="num" w:pos="720"/>
            </w:tabs>
            <w:spacing w:before="100" w:beforeAutospacing="1" w:after="100" w:afterAutospacing="1"/>
            <w:ind w:left="720" w:hanging="360"/>
          </w:pPr>
        </w:pPrChange>
      </w:pPr>
      <w:ins w:id="38" w:author="Gabriel Carreira Mel" w:date="2020-04-29T21:56:00Z">
        <w:r>
          <w:rPr>
            <w:rFonts w:ascii="NimbusRomNo9L" w:eastAsia="Times New Roman" w:hAnsi="NimbusRomNo9L" w:cs="Times New Roman"/>
            <w:sz w:val="22"/>
            <w:szCs w:val="22"/>
          </w:rPr>
          <w:t xml:space="preserve">Next, compute the covariance matrix of this data. You can do this using the formula for covariance: </w:t>
        </w:r>
      </w:ins>
      <m:oMath>
        <m:r>
          <w:ins w:id="39" w:author="Gabriel Carreira Mel" w:date="2020-04-29T21:57:00Z">
            <w:rPr>
              <w:rFonts w:ascii="Cambria Math" w:eastAsia="Times New Roman" w:hAnsi="Cambria Math" w:cs="Times New Roman"/>
              <w:sz w:val="22"/>
              <w:szCs w:val="22"/>
            </w:rPr>
            <m:t>Cov</m:t>
          </w:ins>
        </m:r>
        <m:d>
          <m:dPr>
            <m:begChr m:val="["/>
            <m:endChr m:val="]"/>
            <m:ctrlPr>
              <w:ins w:id="40" w:author="Gabriel Carreira Mel" w:date="2020-04-29T21:57:00Z">
                <w:rPr>
                  <w:rFonts w:ascii="Cambria Math" w:eastAsia="Times New Roman" w:hAnsi="Cambria Math" w:cs="Times New Roman"/>
                  <w:i/>
                  <w:sz w:val="22"/>
                  <w:szCs w:val="22"/>
                </w:rPr>
              </w:ins>
            </m:ctrlPr>
          </m:dPr>
          <m:e>
            <m:r>
              <w:ins w:id="41" w:author="Gabriel Carreira Mel" w:date="2020-04-29T21:57:00Z">
                <w:rPr>
                  <w:rFonts w:ascii="Cambria Math" w:eastAsia="Times New Roman" w:hAnsi="Cambria Math" w:cs="Times New Roman"/>
                  <w:sz w:val="22"/>
                  <w:szCs w:val="22"/>
                </w:rPr>
                <m:t>x</m:t>
              </w:ins>
            </m:r>
          </m:e>
        </m:d>
        <m:r>
          <w:ins w:id="42" w:author="Gabriel Carreira Mel" w:date="2020-04-29T21:57:00Z">
            <w:rPr>
              <w:rFonts w:ascii="Cambria Math" w:eastAsia="Times New Roman" w:hAnsi="Cambria Math" w:cs="Times New Roman"/>
              <w:sz w:val="22"/>
              <w:szCs w:val="22"/>
            </w:rPr>
            <m:t>=E</m:t>
          </w:ins>
        </m:r>
        <m:d>
          <m:dPr>
            <m:begChr m:val="["/>
            <m:endChr m:val="]"/>
            <m:ctrlPr>
              <w:ins w:id="43" w:author="Gabriel Carreira Mel" w:date="2020-04-29T21:57:00Z">
                <w:rPr>
                  <w:rFonts w:ascii="Cambria Math" w:eastAsia="Times New Roman" w:hAnsi="Cambria Math" w:cs="Times New Roman"/>
                  <w:i/>
                  <w:sz w:val="22"/>
                  <w:szCs w:val="22"/>
                </w:rPr>
              </w:ins>
            </m:ctrlPr>
          </m:dPr>
          <m:e>
            <m:d>
              <m:dPr>
                <m:ctrlPr>
                  <w:ins w:id="44" w:author="Gabriel Carreira Mel" w:date="2020-04-29T21:57:00Z">
                    <w:rPr>
                      <w:rFonts w:ascii="Cambria Math" w:eastAsia="Times New Roman" w:hAnsi="Cambria Math" w:cs="Times New Roman"/>
                      <w:i/>
                      <w:sz w:val="22"/>
                      <w:szCs w:val="22"/>
                    </w:rPr>
                  </w:ins>
                </m:ctrlPr>
              </m:dPr>
              <m:e>
                <m:r>
                  <w:ins w:id="45" w:author="Gabriel Carreira Mel" w:date="2020-04-29T21:57:00Z">
                    <w:rPr>
                      <w:rFonts w:ascii="Cambria Math" w:eastAsia="Times New Roman" w:hAnsi="Cambria Math" w:cs="Times New Roman"/>
                      <w:sz w:val="22"/>
                      <w:szCs w:val="22"/>
                    </w:rPr>
                    <m:t>x-</m:t>
                  </w:ins>
                </m:r>
                <m:acc>
                  <m:accPr>
                    <m:chr m:val="̅"/>
                    <m:ctrlPr>
                      <w:rPr>
                        <w:rFonts w:ascii="Cambria Math" w:eastAsia="Times New Roman" w:hAnsi="Cambria Math" w:cs="Times New Roman"/>
                        <w:sz w:val="22"/>
                        <w:szCs w:val="22"/>
                      </w:rPr>
                    </m:ctrlPr>
                  </m:accPr>
                  <m:e>
                    <m:r>
                      <w:ins w:id="46" w:author="Gabriel Carreira Mel" w:date="2020-04-29T21:57:00Z">
                        <w:rPr>
                          <w:rFonts w:ascii="Cambria Math" w:eastAsia="Times New Roman" w:hAnsi="Cambria Math" w:cs="Times New Roman"/>
                          <w:sz w:val="22"/>
                          <w:szCs w:val="22"/>
                        </w:rPr>
                        <m:t>x</m:t>
                      </w:ins>
                    </m:r>
                  </m:e>
                </m:acc>
              </m:e>
            </m:d>
            <m:sSup>
              <m:sSupPr>
                <m:ctrlPr>
                  <w:ins w:id="47" w:author="Gabriel Carreira Mel" w:date="2020-04-29T21:57:00Z">
                    <w:rPr>
                      <w:rFonts w:ascii="Cambria Math" w:eastAsia="Times New Roman" w:hAnsi="Cambria Math" w:cs="Times New Roman"/>
                      <w:i/>
                      <w:sz w:val="22"/>
                      <w:szCs w:val="22"/>
                    </w:rPr>
                  </w:ins>
                </m:ctrlPr>
              </m:sSupPr>
              <m:e>
                <m:d>
                  <m:dPr>
                    <m:ctrlPr>
                      <w:ins w:id="48" w:author="Gabriel Carreira Mel" w:date="2020-04-29T21:57:00Z">
                        <w:rPr>
                          <w:rFonts w:ascii="Cambria Math" w:eastAsia="Times New Roman" w:hAnsi="Cambria Math" w:cs="Times New Roman"/>
                          <w:i/>
                          <w:sz w:val="22"/>
                          <w:szCs w:val="22"/>
                        </w:rPr>
                      </w:ins>
                    </m:ctrlPr>
                  </m:dPr>
                  <m:e>
                    <m:r>
                      <w:ins w:id="49" w:author="Gabriel Carreira Mel" w:date="2020-04-29T21:57:00Z">
                        <w:rPr>
                          <w:rFonts w:ascii="Cambria Math" w:eastAsia="Times New Roman" w:hAnsi="Cambria Math" w:cs="Times New Roman"/>
                          <w:sz w:val="22"/>
                          <w:szCs w:val="22"/>
                        </w:rPr>
                        <m:t>x-</m:t>
                      </w:ins>
                    </m:r>
                    <m:acc>
                      <m:accPr>
                        <m:chr m:val="̅"/>
                        <m:ctrlPr>
                          <w:rPr>
                            <w:rFonts w:ascii="Cambria Math" w:eastAsia="Times New Roman" w:hAnsi="Cambria Math" w:cs="Times New Roman"/>
                            <w:sz w:val="22"/>
                            <w:szCs w:val="22"/>
                          </w:rPr>
                        </m:ctrlPr>
                      </m:accPr>
                      <m:e>
                        <m:r>
                          <w:ins w:id="50" w:author="Gabriel Carreira Mel" w:date="2020-04-29T21:57:00Z">
                            <w:rPr>
                              <w:rFonts w:ascii="Cambria Math" w:eastAsia="Times New Roman" w:hAnsi="Cambria Math" w:cs="Times New Roman"/>
                              <w:sz w:val="22"/>
                              <w:szCs w:val="22"/>
                            </w:rPr>
                            <m:t>x</m:t>
                          </w:ins>
                        </m:r>
                      </m:e>
                    </m:acc>
                  </m:e>
                </m:d>
              </m:e>
              <m:sup>
                <m:r>
                  <w:ins w:id="51" w:author="Gabriel Carreira Mel" w:date="2020-04-29T21:57:00Z">
                    <w:rPr>
                      <w:rFonts w:ascii="Cambria Math" w:eastAsia="Times New Roman" w:hAnsi="Cambria Math" w:cs="Times New Roman"/>
                      <w:sz w:val="22"/>
                      <w:szCs w:val="22"/>
                    </w:rPr>
                    <m:t>T</m:t>
                  </w:ins>
                </m:r>
              </m:sup>
            </m:sSup>
          </m:e>
        </m:d>
      </m:oMath>
      <w:ins w:id="52" w:author="Gabriel Carreira Mel" w:date="2020-04-29T21:56:00Z">
        <w:r>
          <w:rPr>
            <w:rFonts w:ascii="NimbusRomNo9L" w:eastAsia="Times New Roman" w:hAnsi="NimbusRomNo9L" w:cs="Times New Roman"/>
            <w:sz w:val="22"/>
            <w:szCs w:val="22"/>
          </w:rPr>
          <w:t xml:space="preserve"> </w:t>
        </w:r>
      </w:ins>
      <w:ins w:id="53" w:author="Gabriel Carreira Mel" w:date="2020-04-29T21:57:00Z">
        <w:r>
          <w:rPr>
            <w:rFonts w:ascii="NimbusRomNo9L" w:eastAsia="Times New Roman" w:hAnsi="NimbusRomNo9L" w:cs="Times New Roman"/>
            <w:sz w:val="22"/>
            <w:szCs w:val="22"/>
          </w:rPr>
          <w:t xml:space="preserve">, </w:t>
        </w:r>
      </w:ins>
      <w:ins w:id="54" w:author="Gabriel Carreira Mel" w:date="2020-04-29T21:58:00Z">
        <w:r>
          <w:rPr>
            <w:rFonts w:ascii="NimbusRomNo9L" w:eastAsia="Times New Roman" w:hAnsi="NimbusRomNo9L" w:cs="Times New Roman"/>
            <w:sz w:val="22"/>
            <w:szCs w:val="22"/>
          </w:rPr>
          <w:t xml:space="preserve">or </w:t>
        </w:r>
      </w:ins>
      <w:proofErr w:type="gramStart"/>
      <w:ins w:id="55" w:author="Gabriel Carreira Mel" w:date="2020-04-29T22:00:00Z">
        <w:r>
          <w:rPr>
            <w:rFonts w:ascii="NimbusRomNo9L" w:eastAsia="Times New Roman" w:hAnsi="NimbusRomNo9L" w:cs="Times New Roman"/>
            <w:sz w:val="22"/>
            <w:szCs w:val="22"/>
          </w:rPr>
          <w:t xml:space="preserve">by </w:t>
        </w:r>
      </w:ins>
      <w:ins w:id="56" w:author="Gabriel Carreira Mel" w:date="2020-04-29T21:58:00Z">
        <w:r>
          <w:rPr>
            <w:rFonts w:ascii="NimbusRomNo9L" w:eastAsia="Times New Roman" w:hAnsi="NimbusRomNo9L" w:cs="Times New Roman"/>
            <w:sz w:val="22"/>
            <w:szCs w:val="22"/>
          </w:rPr>
          <w:t xml:space="preserve"> using</w:t>
        </w:r>
        <w:proofErr w:type="gramEnd"/>
        <w:r>
          <w:rPr>
            <w:rFonts w:ascii="NimbusRomNo9L" w:eastAsia="Times New Roman" w:hAnsi="NimbusRomNo9L" w:cs="Times New Roman"/>
            <w:sz w:val="22"/>
            <w:szCs w:val="22"/>
          </w:rPr>
          <w:t xml:space="preserve"> the </w:t>
        </w:r>
        <w:proofErr w:type="spellStart"/>
        <w:r>
          <w:rPr>
            <w:rFonts w:ascii="NimbusRomNo9L" w:eastAsia="Times New Roman" w:hAnsi="NimbusRomNo9L" w:cs="Times New Roman"/>
            <w:sz w:val="22"/>
            <w:szCs w:val="22"/>
          </w:rPr>
          <w:t>cov</w:t>
        </w:r>
        <w:proofErr w:type="spellEnd"/>
        <w:r>
          <w:rPr>
            <w:rFonts w:ascii="NimbusRomNo9L" w:eastAsia="Times New Roman" w:hAnsi="NimbusRomNo9L" w:cs="Times New Roman"/>
            <w:sz w:val="22"/>
            <w:szCs w:val="22"/>
          </w:rPr>
          <w:t xml:space="preserve"> function in </w:t>
        </w:r>
        <w:proofErr w:type="spellStart"/>
        <w:r>
          <w:rPr>
            <w:rFonts w:ascii="NimbusRomNo9L" w:eastAsia="Times New Roman" w:hAnsi="NimbusRomNo9L" w:cs="Times New Roman"/>
            <w:sz w:val="22"/>
            <w:szCs w:val="22"/>
          </w:rPr>
          <w:t>matlab</w:t>
        </w:r>
        <w:proofErr w:type="spellEnd"/>
        <w:r>
          <w:rPr>
            <w:rFonts w:ascii="NimbusRomNo9L" w:eastAsia="Times New Roman" w:hAnsi="NimbusRomNo9L" w:cs="Times New Roman"/>
            <w:sz w:val="22"/>
            <w:szCs w:val="22"/>
          </w:rPr>
          <w:t xml:space="preserve">. </w:t>
        </w:r>
      </w:ins>
    </w:p>
    <w:p w14:paraId="6E8FA2CE" w14:textId="0A536BAB" w:rsidR="004C358B" w:rsidDel="006B795B" w:rsidRDefault="004C358B" w:rsidP="006B795B">
      <w:pPr>
        <w:pStyle w:val="ListParagraph"/>
        <w:numPr>
          <w:ilvl w:val="1"/>
          <w:numId w:val="10"/>
        </w:numPr>
        <w:spacing w:before="100" w:beforeAutospacing="1" w:after="100" w:afterAutospacing="1"/>
        <w:rPr>
          <w:del w:id="57" w:author="Gabriel Carreira Mel" w:date="2020-04-29T21:44:00Z"/>
          <w:rFonts w:ascii="NimbusRomNo9L" w:eastAsia="Times New Roman" w:hAnsi="NimbusRomNo9L" w:cs="Times New Roman"/>
          <w:sz w:val="22"/>
          <w:szCs w:val="22"/>
        </w:rPr>
      </w:pPr>
      <w:moveFromRangeStart w:id="58" w:author="Gabriel Carreira Mel" w:date="2020-04-29T21:43:00Z" w:name="move39089047"/>
      <w:moveFrom w:id="59" w:author="Gabriel Carreira Mel" w:date="2020-04-29T21:43:00Z">
        <w:r w:rsidRPr="006B795B" w:rsidDel="00F8698C">
          <w:rPr>
            <w:rFonts w:ascii="NimbusRomNo9L" w:eastAsia="Times New Roman" w:hAnsi="NimbusRomNo9L" w:cs="Times New Roman"/>
            <w:sz w:val="22"/>
            <w:szCs w:val="22"/>
            <w:rPrChange w:id="60" w:author="Gabriel Carreira Mel" w:date="2020-04-29T21:58:00Z">
              <w:rPr/>
            </w:rPrChange>
          </w:rPr>
          <w:t xml:space="preserve">Once you have the STE, you can compute its mean and covariance (after the for loop) to estimate the spike-triggered average and covariance, respectively. </w:t>
        </w:r>
      </w:moveFrom>
      <w:moveFromRangeEnd w:id="58"/>
      <w:r w:rsidRPr="006B795B">
        <w:rPr>
          <w:rFonts w:ascii="NimbusRomNo9L" w:eastAsia="Times New Roman" w:hAnsi="NimbusRomNo9L" w:cs="Times New Roman"/>
          <w:sz w:val="22"/>
          <w:szCs w:val="22"/>
          <w:rPrChange w:id="61" w:author="Gabriel Carreira Mel" w:date="2020-04-29T21:58:00Z">
            <w:rPr/>
          </w:rPrChange>
        </w:rPr>
        <w:t xml:space="preserve">Remember to make sure that the dimensions of the covariance matrix are correct–it should be a square matrix where one side has length given by the dimensionality of the filter (not the number of spikes). </w:t>
      </w:r>
    </w:p>
    <w:p w14:paraId="3D563CB7" w14:textId="77777777" w:rsidR="006B795B" w:rsidRPr="006B795B" w:rsidRDefault="006B795B" w:rsidP="006B795B">
      <w:pPr>
        <w:pStyle w:val="ListParagraph"/>
        <w:numPr>
          <w:ilvl w:val="1"/>
          <w:numId w:val="10"/>
        </w:numPr>
        <w:spacing w:before="100" w:beforeAutospacing="1" w:after="100" w:afterAutospacing="1"/>
        <w:rPr>
          <w:ins w:id="62" w:author="Gabriel Carreira Mel" w:date="2020-04-29T21:58:00Z"/>
          <w:rFonts w:ascii="NimbusRomNo9L" w:eastAsia="Times New Roman" w:hAnsi="NimbusRomNo9L" w:cs="Times New Roman"/>
          <w:sz w:val="22"/>
          <w:szCs w:val="22"/>
          <w:rPrChange w:id="63" w:author="Gabriel Carreira Mel" w:date="2020-04-29T21:58:00Z">
            <w:rPr>
              <w:ins w:id="64" w:author="Gabriel Carreira Mel" w:date="2020-04-29T21:58:00Z"/>
            </w:rPr>
          </w:rPrChange>
        </w:rPr>
        <w:pPrChange w:id="65" w:author="Gabriel Carreira Mel" w:date="2020-04-29T21:58:00Z">
          <w:pPr>
            <w:pStyle w:val="ListParagraph"/>
            <w:numPr>
              <w:numId w:val="8"/>
            </w:numPr>
            <w:spacing w:before="100" w:beforeAutospacing="1" w:after="100" w:afterAutospacing="1"/>
            <w:ind w:hanging="360"/>
          </w:pPr>
        </w:pPrChange>
      </w:pPr>
    </w:p>
    <w:p w14:paraId="44219A5D" w14:textId="57899ED0" w:rsidR="00F8698C" w:rsidRDefault="006B795B" w:rsidP="006B795B">
      <w:pPr>
        <w:pStyle w:val="ListParagraph"/>
        <w:numPr>
          <w:ilvl w:val="1"/>
          <w:numId w:val="10"/>
        </w:numPr>
        <w:spacing w:before="100" w:beforeAutospacing="1" w:after="100" w:afterAutospacing="1"/>
        <w:rPr>
          <w:ins w:id="66" w:author="Gabriel Carreira Mel" w:date="2020-04-29T21:59:00Z"/>
          <w:sz w:val="22"/>
          <w:szCs w:val="22"/>
        </w:rPr>
      </w:pPr>
      <w:ins w:id="67" w:author="Gabriel Carreira Mel" w:date="2020-04-29T21:58:00Z">
        <w:r w:rsidRPr="006B795B">
          <w:rPr>
            <w:sz w:val="22"/>
            <w:szCs w:val="22"/>
            <w:rPrChange w:id="68" w:author="Gabriel Carreira Mel" w:date="2020-04-29T21:58:00Z">
              <w:rPr/>
            </w:rPrChange>
          </w:rPr>
          <w:t>Find the ei</w:t>
        </w:r>
        <w:r>
          <w:rPr>
            <w:sz w:val="22"/>
            <w:szCs w:val="22"/>
          </w:rPr>
          <w:t>genvectors and eigenvalues of</w:t>
        </w:r>
      </w:ins>
      <w:ins w:id="69" w:author="Gabriel Carreira Mel" w:date="2020-04-29T21:59:00Z">
        <w:r>
          <w:rPr>
            <w:sz w:val="22"/>
            <w:szCs w:val="22"/>
          </w:rPr>
          <w:t xml:space="preserve"> the covariance matrix. For this, use the </w:t>
        </w:r>
        <w:proofErr w:type="spellStart"/>
        <w:r>
          <w:rPr>
            <w:sz w:val="22"/>
            <w:szCs w:val="22"/>
          </w:rPr>
          <w:t>eig</w:t>
        </w:r>
        <w:proofErr w:type="spellEnd"/>
        <w:r>
          <w:rPr>
            <w:sz w:val="22"/>
            <w:szCs w:val="22"/>
          </w:rPr>
          <w:t xml:space="preserve"> function built into </w:t>
        </w:r>
        <w:proofErr w:type="spellStart"/>
        <w:r>
          <w:rPr>
            <w:sz w:val="22"/>
            <w:szCs w:val="22"/>
          </w:rPr>
          <w:t>matlab</w:t>
        </w:r>
        <w:proofErr w:type="spellEnd"/>
        <w:r>
          <w:rPr>
            <w:sz w:val="22"/>
            <w:szCs w:val="22"/>
          </w:rPr>
          <w:t>, which returns the eigenvectors and eigenvalues of a matrix.</w:t>
        </w:r>
      </w:ins>
      <w:ins w:id="70" w:author="Gabriel Carreira Mel" w:date="2020-04-29T22:01:00Z">
        <w:r>
          <w:rPr>
            <w:sz w:val="22"/>
            <w:szCs w:val="22"/>
          </w:rPr>
          <w:t xml:space="preserve"> </w:t>
        </w:r>
      </w:ins>
      <w:ins w:id="71" w:author="Gabriel Carreira Mel" w:date="2020-04-29T22:02:00Z">
        <w:r>
          <w:rPr>
            <w:sz w:val="22"/>
            <w:szCs w:val="22"/>
          </w:rPr>
          <w:t xml:space="preserve">This is the essence of principle components analysis. </w:t>
        </w:r>
      </w:ins>
    </w:p>
    <w:p w14:paraId="1765AF27" w14:textId="559E8733" w:rsidR="004C358B" w:rsidRPr="006B795B" w:rsidRDefault="004C358B" w:rsidP="006B795B">
      <w:pPr>
        <w:pStyle w:val="ListParagraph"/>
        <w:numPr>
          <w:ilvl w:val="1"/>
          <w:numId w:val="10"/>
        </w:numPr>
        <w:spacing w:before="100" w:beforeAutospacing="1" w:after="100" w:afterAutospacing="1"/>
        <w:rPr>
          <w:ins w:id="72" w:author="Gabriel Carreira Mel" w:date="2020-04-29T22:02:00Z"/>
          <w:sz w:val="22"/>
          <w:szCs w:val="22"/>
          <w:rPrChange w:id="73" w:author="Gabriel Carreira Mel" w:date="2020-04-29T22:02:00Z">
            <w:rPr>
              <w:ins w:id="74" w:author="Gabriel Carreira Mel" w:date="2020-04-29T22:02:00Z"/>
              <w:rFonts w:ascii="NimbusRomNo9L" w:eastAsia="Times New Roman" w:hAnsi="NimbusRomNo9L" w:cs="Times New Roman"/>
              <w:sz w:val="22"/>
              <w:szCs w:val="22"/>
            </w:rPr>
          </w:rPrChange>
        </w:rPr>
      </w:pPr>
      <w:del w:id="75" w:author="Gabriel Carreira Mel" w:date="2020-04-29T22:01:00Z">
        <w:r w:rsidRPr="006B795B" w:rsidDel="006B795B">
          <w:rPr>
            <w:rFonts w:ascii="NimbusRomNo9L" w:eastAsia="Times New Roman" w:hAnsi="NimbusRomNo9L" w:cs="Times New Roman"/>
            <w:sz w:val="22"/>
            <w:szCs w:val="22"/>
            <w:rPrChange w:id="76" w:author="Gabriel Carreira Mel" w:date="2020-04-29T22:01:00Z">
              <w:rPr/>
            </w:rPrChange>
          </w:rPr>
          <w:delText xml:space="preserve">We will further break down the STC matrix by computing its eigendecomposition. </w:delText>
        </w:r>
      </w:del>
      <w:r w:rsidRPr="006B795B">
        <w:rPr>
          <w:rFonts w:ascii="NimbusRomNo9L" w:eastAsia="Times New Roman" w:hAnsi="NimbusRomNo9L" w:cs="Times New Roman"/>
          <w:sz w:val="22"/>
          <w:szCs w:val="22"/>
          <w:rPrChange w:id="77" w:author="Gabriel Carreira Mel" w:date="2020-04-29T22:01:00Z">
            <w:rPr/>
          </w:rPrChange>
        </w:rPr>
        <w:t xml:space="preserve">The provided visualization code will generate an image of the STA, the </w:t>
      </w:r>
      <w:proofErr w:type="spellStart"/>
      <w:r w:rsidRPr="006B795B">
        <w:rPr>
          <w:rFonts w:ascii="NimbusRomNo9L" w:eastAsia="Times New Roman" w:hAnsi="NimbusRomNo9L" w:cs="Times New Roman"/>
          <w:sz w:val="22"/>
          <w:szCs w:val="22"/>
          <w:rPrChange w:id="78" w:author="Gabriel Carreira Mel" w:date="2020-04-29T22:01:00Z">
            <w:rPr/>
          </w:rPrChange>
        </w:rPr>
        <w:t>eigenspectrum</w:t>
      </w:r>
      <w:proofErr w:type="spellEnd"/>
      <w:r w:rsidRPr="006B795B">
        <w:rPr>
          <w:rFonts w:ascii="NimbusRomNo9L" w:eastAsia="Times New Roman" w:hAnsi="NimbusRomNo9L" w:cs="Times New Roman"/>
          <w:sz w:val="22"/>
          <w:szCs w:val="22"/>
          <w:rPrChange w:id="79" w:author="Gabriel Carreira Mel" w:date="2020-04-29T22:01:00Z">
            <w:rPr/>
          </w:rPrChange>
        </w:rPr>
        <w:t xml:space="preserve">, and the STC eigenvectors. Remember, each eigenvector of the STC matrix is a spatiotemporal feature that has been unrolled as a vector. Add appropriate labels to each of these plots. </w:t>
      </w:r>
    </w:p>
    <w:p w14:paraId="3DB5901C" w14:textId="55D28E2F" w:rsidR="006B795B" w:rsidRPr="006B795B" w:rsidRDefault="006B795B" w:rsidP="006B795B">
      <w:pPr>
        <w:pStyle w:val="ListParagraph"/>
        <w:numPr>
          <w:ilvl w:val="1"/>
          <w:numId w:val="10"/>
        </w:numPr>
        <w:spacing w:before="100" w:beforeAutospacing="1" w:after="100" w:afterAutospacing="1"/>
        <w:rPr>
          <w:sz w:val="22"/>
          <w:szCs w:val="22"/>
          <w:rPrChange w:id="80" w:author="Gabriel Carreira Mel" w:date="2020-04-29T22:01:00Z">
            <w:rPr/>
          </w:rPrChange>
        </w:rPr>
        <w:pPrChange w:id="81" w:author="Gabriel Carreira Mel" w:date="2020-04-29T22:01:00Z">
          <w:pPr>
            <w:numPr>
              <w:numId w:val="2"/>
            </w:numPr>
            <w:tabs>
              <w:tab w:val="num" w:pos="720"/>
            </w:tabs>
            <w:spacing w:before="100" w:beforeAutospacing="1" w:after="100" w:afterAutospacing="1"/>
            <w:ind w:left="720" w:hanging="360"/>
          </w:pPr>
        </w:pPrChange>
      </w:pPr>
      <w:ins w:id="82" w:author="Gabriel Carreira Mel" w:date="2020-04-29T22:02:00Z">
        <w:r w:rsidRPr="006B795B">
          <w:rPr>
            <w:rFonts w:ascii="NimbusRomNo9L" w:eastAsia="Times New Roman" w:hAnsi="NimbusRomNo9L" w:cs="Times New Roman"/>
            <w:b/>
            <w:bCs/>
            <w:sz w:val="22"/>
            <w:szCs w:val="22"/>
            <w:rPrChange w:id="83" w:author="Gabriel Carreira Mel" w:date="2020-04-29T22:03:00Z">
              <w:rPr>
                <w:rFonts w:ascii="NimbusRomNo9L" w:eastAsia="Times New Roman" w:hAnsi="NimbusRomNo9L" w:cs="Times New Roman"/>
                <w:sz w:val="22"/>
                <w:szCs w:val="22"/>
              </w:rPr>
            </w:rPrChange>
          </w:rPr>
          <w:t>Question 2</w:t>
        </w:r>
      </w:ins>
      <w:ins w:id="84" w:author="Gabriel Carreira Mel" w:date="2020-04-29T22:03:00Z">
        <w:r w:rsidRPr="006B795B">
          <w:rPr>
            <w:rFonts w:ascii="NimbusRomNo9L" w:eastAsia="Times New Roman" w:hAnsi="NimbusRomNo9L" w:cs="Times New Roman"/>
            <w:b/>
            <w:bCs/>
            <w:sz w:val="22"/>
            <w:szCs w:val="22"/>
            <w:rPrChange w:id="85" w:author="Gabriel Carreira Mel" w:date="2020-04-29T22:03:00Z">
              <w:rPr>
                <w:rFonts w:ascii="NimbusRomNo9L" w:eastAsia="Times New Roman" w:hAnsi="NimbusRomNo9L" w:cs="Times New Roman"/>
                <w:sz w:val="22"/>
                <w:szCs w:val="22"/>
              </w:rPr>
            </w:rPrChange>
          </w:rPr>
          <w:t xml:space="preserve"> [1 </w:t>
        </w:r>
        <w:proofErr w:type="spellStart"/>
        <w:r w:rsidRPr="006B795B">
          <w:rPr>
            <w:rFonts w:ascii="NimbusRomNo9L" w:eastAsia="Times New Roman" w:hAnsi="NimbusRomNo9L" w:cs="Times New Roman"/>
            <w:b/>
            <w:bCs/>
            <w:sz w:val="22"/>
            <w:szCs w:val="22"/>
            <w:rPrChange w:id="86" w:author="Gabriel Carreira Mel" w:date="2020-04-29T22:03:00Z">
              <w:rPr>
                <w:rFonts w:ascii="NimbusRomNo9L" w:eastAsia="Times New Roman" w:hAnsi="NimbusRomNo9L" w:cs="Times New Roman"/>
                <w:sz w:val="22"/>
                <w:szCs w:val="22"/>
              </w:rPr>
            </w:rPrChange>
          </w:rPr>
          <w:t>pt</w:t>
        </w:r>
        <w:proofErr w:type="spellEnd"/>
        <w:r w:rsidRPr="006B795B">
          <w:rPr>
            <w:rFonts w:ascii="NimbusRomNo9L" w:eastAsia="Times New Roman" w:hAnsi="NimbusRomNo9L" w:cs="Times New Roman"/>
            <w:b/>
            <w:bCs/>
            <w:sz w:val="22"/>
            <w:szCs w:val="22"/>
            <w:rPrChange w:id="87" w:author="Gabriel Carreira Mel" w:date="2020-04-29T22:03:00Z">
              <w:rPr>
                <w:rFonts w:ascii="NimbusRomNo9L" w:eastAsia="Times New Roman" w:hAnsi="NimbusRomNo9L" w:cs="Times New Roman"/>
                <w:sz w:val="22"/>
                <w:szCs w:val="22"/>
              </w:rPr>
            </w:rPrChange>
          </w:rPr>
          <w:t>]</w:t>
        </w:r>
        <w:r>
          <w:rPr>
            <w:rFonts w:ascii="NimbusRomNo9L" w:eastAsia="Times New Roman" w:hAnsi="NimbusRomNo9L" w:cs="Times New Roman"/>
            <w:sz w:val="22"/>
            <w:szCs w:val="22"/>
          </w:rPr>
          <w:t>:</w:t>
        </w:r>
        <w:r w:rsidR="00E817B4">
          <w:rPr>
            <w:rFonts w:ascii="NimbusRomNo9L" w:eastAsia="Times New Roman" w:hAnsi="NimbusRomNo9L" w:cs="Times New Roman"/>
            <w:sz w:val="22"/>
            <w:szCs w:val="22"/>
          </w:rPr>
          <w:t xml:space="preserve"> </w:t>
        </w:r>
      </w:ins>
      <w:ins w:id="88" w:author="Gabriel Carreira Mel" w:date="2020-04-29T22:02:00Z">
        <w:r>
          <w:rPr>
            <w:rFonts w:ascii="NimbusRomNo9L" w:eastAsia="Times New Roman" w:hAnsi="NimbusRomNo9L" w:cs="Times New Roman"/>
            <w:sz w:val="22"/>
            <w:szCs w:val="22"/>
          </w:rPr>
          <w:t xml:space="preserve">PCA is commonly used </w:t>
        </w:r>
      </w:ins>
      <w:ins w:id="89" w:author="Gabriel Carreira Mel" w:date="2020-04-29T22:03:00Z">
        <w:r w:rsidR="00E817B4">
          <w:rPr>
            <w:rFonts w:ascii="NimbusRomNo9L" w:eastAsia="Times New Roman" w:hAnsi="NimbusRomNo9L" w:cs="Times New Roman"/>
            <w:sz w:val="22"/>
            <w:szCs w:val="22"/>
          </w:rPr>
          <w:t xml:space="preserve">to </w:t>
        </w:r>
        <w:r w:rsidR="00AC02FB">
          <w:rPr>
            <w:rFonts w:ascii="NimbusRomNo9L" w:eastAsia="Times New Roman" w:hAnsi="NimbusRomNo9L" w:cs="Times New Roman"/>
            <w:sz w:val="22"/>
            <w:szCs w:val="22"/>
          </w:rPr>
          <w:t>produce an approximate, lower</w:t>
        </w:r>
      </w:ins>
      <w:ins w:id="90" w:author="Gabriel Carreira Mel" w:date="2020-04-29T22:04:00Z">
        <w:r w:rsidR="00694D1F">
          <w:rPr>
            <w:rFonts w:ascii="NimbusRomNo9L" w:eastAsia="Times New Roman" w:hAnsi="NimbusRomNo9L" w:cs="Times New Roman"/>
            <w:sz w:val="22"/>
            <w:szCs w:val="22"/>
          </w:rPr>
          <w:t>-</w:t>
        </w:r>
      </w:ins>
      <w:ins w:id="91" w:author="Gabriel Carreira Mel" w:date="2020-04-29T22:03:00Z">
        <w:r w:rsidR="00AC02FB">
          <w:rPr>
            <w:rFonts w:ascii="NimbusRomNo9L" w:eastAsia="Times New Roman" w:hAnsi="NimbusRomNo9L" w:cs="Times New Roman"/>
            <w:sz w:val="22"/>
            <w:szCs w:val="22"/>
          </w:rPr>
          <w:t xml:space="preserve">dimensional description of </w:t>
        </w:r>
      </w:ins>
      <w:ins w:id="92" w:author="Gabriel Carreira Mel" w:date="2020-04-29T22:04:00Z">
        <w:r w:rsidR="002E637D">
          <w:rPr>
            <w:rFonts w:ascii="NimbusRomNo9L" w:eastAsia="Times New Roman" w:hAnsi="NimbusRomNo9L" w:cs="Times New Roman"/>
            <w:sz w:val="22"/>
            <w:szCs w:val="22"/>
          </w:rPr>
          <w:t xml:space="preserve">data by </w:t>
        </w:r>
      </w:ins>
      <w:ins w:id="93" w:author="Gabriel Carreira Mel" w:date="2020-04-29T22:05:00Z">
        <w:r w:rsidR="002E637D">
          <w:rPr>
            <w:rFonts w:ascii="NimbusRomNo9L" w:eastAsia="Times New Roman" w:hAnsi="NimbusRomNo9L" w:cs="Times New Roman"/>
            <w:sz w:val="22"/>
            <w:szCs w:val="22"/>
          </w:rPr>
          <w:t>1) expressing the data in the PCA basis, and 2) trunca</w:t>
        </w:r>
      </w:ins>
      <w:ins w:id="94" w:author="Gabriel Carreira Mel" w:date="2020-04-29T22:06:00Z">
        <w:r w:rsidR="002E637D">
          <w:rPr>
            <w:rFonts w:ascii="NimbusRomNo9L" w:eastAsia="Times New Roman" w:hAnsi="NimbusRomNo9L" w:cs="Times New Roman"/>
            <w:sz w:val="22"/>
            <w:szCs w:val="22"/>
          </w:rPr>
          <w:t>ting the data to a small number of</w:t>
        </w:r>
      </w:ins>
      <w:ins w:id="95" w:author="Gabriel Carreira Mel" w:date="2020-04-29T22:09:00Z">
        <w:r w:rsidR="00825399">
          <w:rPr>
            <w:rFonts w:ascii="NimbusRomNo9L" w:eastAsia="Times New Roman" w:hAnsi="NimbusRomNo9L" w:cs="Times New Roman"/>
            <w:sz w:val="22"/>
            <w:szCs w:val="22"/>
          </w:rPr>
          <w:t xml:space="preserve"> components</w:t>
        </w:r>
      </w:ins>
      <w:ins w:id="96" w:author="Gabriel Carreira Mel" w:date="2020-04-29T22:06:00Z">
        <w:r w:rsidR="002E637D">
          <w:rPr>
            <w:rFonts w:ascii="NimbusRomNo9L" w:eastAsia="Times New Roman" w:hAnsi="NimbusRomNo9L" w:cs="Times New Roman"/>
            <w:sz w:val="22"/>
            <w:szCs w:val="22"/>
          </w:rPr>
          <w:t>.</w:t>
        </w:r>
        <w:r w:rsidR="00825399">
          <w:rPr>
            <w:rFonts w:ascii="NimbusRomNo9L" w:eastAsia="Times New Roman" w:hAnsi="NimbusRomNo9L" w:cs="Times New Roman"/>
            <w:sz w:val="22"/>
            <w:szCs w:val="22"/>
          </w:rPr>
          <w:t xml:space="preserve"> The </w:t>
        </w:r>
      </w:ins>
      <w:proofErr w:type="spellStart"/>
      <w:ins w:id="97" w:author="Gabriel Carreira Mel" w:date="2020-04-29T22:07:00Z">
        <w:r w:rsidR="00825399">
          <w:rPr>
            <w:rFonts w:ascii="NimbusRomNo9L" w:eastAsia="Times New Roman" w:hAnsi="NimbusRomNo9L" w:cs="Times New Roman"/>
            <w:sz w:val="22"/>
            <w:szCs w:val="22"/>
          </w:rPr>
          <w:t>eigenspectrum</w:t>
        </w:r>
        <w:proofErr w:type="spellEnd"/>
        <w:r w:rsidR="00825399">
          <w:rPr>
            <w:rFonts w:ascii="NimbusRomNo9L" w:eastAsia="Times New Roman" w:hAnsi="NimbusRomNo9L" w:cs="Times New Roman"/>
            <w:sz w:val="22"/>
            <w:szCs w:val="22"/>
          </w:rPr>
          <w:t xml:space="preserve"> </w:t>
        </w:r>
      </w:ins>
      <w:ins w:id="98" w:author="Gabriel Carreira Mel" w:date="2020-04-29T22:08:00Z">
        <w:r w:rsidR="00825399">
          <w:rPr>
            <w:rFonts w:ascii="NimbusRomNo9L" w:eastAsia="Times New Roman" w:hAnsi="NimbusRomNo9L" w:cs="Times New Roman"/>
            <w:sz w:val="22"/>
            <w:szCs w:val="22"/>
          </w:rPr>
          <w:t>is an important tool in this process</w:t>
        </w:r>
      </w:ins>
      <w:ins w:id="99" w:author="Gabriel Carreira Mel" w:date="2020-04-29T22:10:00Z">
        <w:r w:rsidR="00825399">
          <w:rPr>
            <w:rFonts w:ascii="NimbusRomNo9L" w:eastAsia="Times New Roman" w:hAnsi="NimbusRomNo9L" w:cs="Times New Roman"/>
            <w:sz w:val="22"/>
            <w:szCs w:val="22"/>
          </w:rPr>
          <w:t>: r</w:t>
        </w:r>
      </w:ins>
      <w:ins w:id="100" w:author="Gabriel Carreira Mel" w:date="2020-04-29T22:08:00Z">
        <w:r w:rsidR="00825399">
          <w:rPr>
            <w:rFonts w:ascii="NimbusRomNo9L" w:eastAsia="Times New Roman" w:hAnsi="NimbusRomNo9L" w:cs="Times New Roman"/>
            <w:sz w:val="22"/>
            <w:szCs w:val="22"/>
          </w:rPr>
          <w:t xml:space="preserve">ecall that </w:t>
        </w:r>
      </w:ins>
      <w:ins w:id="101" w:author="Gabriel Carreira Mel" w:date="2020-04-29T22:10:00Z">
        <w:r w:rsidR="00825399">
          <w:rPr>
            <w:rFonts w:ascii="NimbusRomNo9L" w:eastAsia="Times New Roman" w:hAnsi="NimbusRomNo9L" w:cs="Times New Roman"/>
            <w:sz w:val="22"/>
            <w:szCs w:val="22"/>
          </w:rPr>
          <w:t xml:space="preserve">it </w:t>
        </w:r>
      </w:ins>
      <w:ins w:id="102" w:author="Gabriel Carreira Mel" w:date="2020-04-29T22:08:00Z">
        <w:r w:rsidR="00825399">
          <w:rPr>
            <w:rFonts w:ascii="NimbusRomNo9L" w:eastAsia="Times New Roman" w:hAnsi="NimbusRomNo9L" w:cs="Times New Roman"/>
            <w:sz w:val="22"/>
            <w:szCs w:val="22"/>
          </w:rPr>
          <w:t xml:space="preserve">tells us how much the data spreads out in each </w:t>
        </w:r>
      </w:ins>
      <w:ins w:id="103" w:author="Gabriel Carreira Mel" w:date="2020-04-29T22:09:00Z">
        <w:r w:rsidR="00825399">
          <w:rPr>
            <w:rFonts w:ascii="NimbusRomNo9L" w:eastAsia="Times New Roman" w:hAnsi="NimbusRomNo9L" w:cs="Times New Roman"/>
            <w:sz w:val="22"/>
            <w:szCs w:val="22"/>
          </w:rPr>
          <w:t xml:space="preserve">direction in stimulus space. </w:t>
        </w:r>
      </w:ins>
      <w:ins w:id="104" w:author="Gabriel Carreira Mel" w:date="2020-04-29T22:10:00Z">
        <w:r w:rsidR="00825399">
          <w:rPr>
            <w:rFonts w:ascii="NimbusRomNo9L" w:eastAsia="Times New Roman" w:hAnsi="NimbusRomNo9L" w:cs="Times New Roman"/>
            <w:sz w:val="22"/>
            <w:szCs w:val="22"/>
          </w:rPr>
          <w:t xml:space="preserve">Look at the </w:t>
        </w:r>
        <w:proofErr w:type="spellStart"/>
        <w:r w:rsidR="00825399">
          <w:rPr>
            <w:rFonts w:ascii="NimbusRomNo9L" w:eastAsia="Times New Roman" w:hAnsi="NimbusRomNo9L" w:cs="Times New Roman"/>
            <w:sz w:val="22"/>
            <w:szCs w:val="22"/>
          </w:rPr>
          <w:t>eigenspectrum</w:t>
        </w:r>
        <w:proofErr w:type="spellEnd"/>
        <w:r w:rsidR="00825399">
          <w:rPr>
            <w:rFonts w:ascii="NimbusRomNo9L" w:eastAsia="Times New Roman" w:hAnsi="NimbusRomNo9L" w:cs="Times New Roman"/>
            <w:sz w:val="22"/>
            <w:szCs w:val="22"/>
          </w:rPr>
          <w:t xml:space="preserve"> plot generated by the code. If we have to discard a certain number of dimensions in stimulus space while</w:t>
        </w:r>
      </w:ins>
      <w:ins w:id="105" w:author="Gabriel Carreira Mel" w:date="2020-04-29T22:11:00Z">
        <w:r w:rsidR="00825399">
          <w:rPr>
            <w:rFonts w:ascii="NimbusRomNo9L" w:eastAsia="Times New Roman" w:hAnsi="NimbusRomNo9L" w:cs="Times New Roman"/>
            <w:sz w:val="22"/>
            <w:szCs w:val="22"/>
          </w:rPr>
          <w:t xml:space="preserve"> keeping as much of the data’s variability as possible</w:t>
        </w:r>
      </w:ins>
      <w:ins w:id="106" w:author="Gabriel Carreira Mel" w:date="2020-04-29T22:10:00Z">
        <w:r w:rsidR="00825399">
          <w:rPr>
            <w:rFonts w:ascii="NimbusRomNo9L" w:eastAsia="Times New Roman" w:hAnsi="NimbusRomNo9L" w:cs="Times New Roman"/>
            <w:sz w:val="22"/>
            <w:szCs w:val="22"/>
          </w:rPr>
          <w:t>, which ones should we discard?</w:t>
        </w:r>
      </w:ins>
      <w:ins w:id="107" w:author="Gabriel Carreira Mel" w:date="2020-04-29T22:11:00Z">
        <w:r w:rsidR="00825399">
          <w:rPr>
            <w:rFonts w:ascii="NimbusRomNo9L" w:eastAsia="Times New Roman" w:hAnsi="NimbusRomNo9L" w:cs="Times New Roman"/>
            <w:sz w:val="22"/>
            <w:szCs w:val="22"/>
          </w:rPr>
          <w:t xml:space="preserve"> </w:t>
        </w:r>
      </w:ins>
      <w:ins w:id="108" w:author="Gabriel Carreira Mel" w:date="2020-04-29T22:12:00Z">
        <w:r w:rsidR="00825399">
          <w:rPr>
            <w:rFonts w:ascii="NimbusRomNo9L" w:eastAsia="Times New Roman" w:hAnsi="NimbusRomNo9L" w:cs="Times New Roman"/>
            <w:sz w:val="22"/>
            <w:szCs w:val="22"/>
          </w:rPr>
          <w:lastRenderedPageBreak/>
          <w:t xml:space="preserve">Discarding </w:t>
        </w:r>
      </w:ins>
      <w:ins w:id="109" w:author="Gabriel Carreira Mel" w:date="2020-04-29T22:11:00Z">
        <w:r w:rsidR="00825399">
          <w:rPr>
            <w:rFonts w:ascii="NimbusRomNo9L" w:eastAsia="Times New Roman" w:hAnsi="NimbusRomNo9L" w:cs="Times New Roman"/>
            <w:sz w:val="22"/>
            <w:szCs w:val="22"/>
          </w:rPr>
          <w:t xml:space="preserve">these, how would you use the </w:t>
        </w:r>
        <w:proofErr w:type="spellStart"/>
        <w:r w:rsidR="00825399">
          <w:rPr>
            <w:rFonts w:ascii="NimbusRomNo9L" w:eastAsia="Times New Roman" w:hAnsi="NimbusRomNo9L" w:cs="Times New Roman"/>
            <w:sz w:val="22"/>
            <w:szCs w:val="22"/>
          </w:rPr>
          <w:t>eigenspectrum</w:t>
        </w:r>
        <w:proofErr w:type="spellEnd"/>
        <w:r w:rsidR="00825399">
          <w:rPr>
            <w:rFonts w:ascii="NimbusRomNo9L" w:eastAsia="Times New Roman" w:hAnsi="NimbusRomNo9L" w:cs="Times New Roman"/>
            <w:sz w:val="22"/>
            <w:szCs w:val="22"/>
          </w:rPr>
          <w:t xml:space="preserve"> plot to decide how good</w:t>
        </w:r>
      </w:ins>
      <w:ins w:id="110" w:author="Gabriel Carreira Mel" w:date="2020-04-29T22:12:00Z">
        <w:r w:rsidR="00825399">
          <w:rPr>
            <w:rFonts w:ascii="NimbusRomNo9L" w:eastAsia="Times New Roman" w:hAnsi="NimbusRomNo9L" w:cs="Times New Roman"/>
            <w:sz w:val="22"/>
            <w:szCs w:val="22"/>
          </w:rPr>
          <w:t xml:space="preserve"> or </w:t>
        </w:r>
      </w:ins>
      <w:ins w:id="111" w:author="Gabriel Carreira Mel" w:date="2020-04-29T22:11:00Z">
        <w:r w:rsidR="00825399">
          <w:rPr>
            <w:rFonts w:ascii="NimbusRomNo9L" w:eastAsia="Times New Roman" w:hAnsi="NimbusRomNo9L" w:cs="Times New Roman"/>
            <w:sz w:val="22"/>
            <w:szCs w:val="22"/>
          </w:rPr>
          <w:t>bad</w:t>
        </w:r>
      </w:ins>
      <w:ins w:id="112" w:author="Gabriel Carreira Mel" w:date="2020-04-29T22:12:00Z">
        <w:r w:rsidR="00825399">
          <w:rPr>
            <w:rFonts w:ascii="NimbusRomNo9L" w:eastAsia="Times New Roman" w:hAnsi="NimbusRomNo9L" w:cs="Times New Roman"/>
            <w:sz w:val="22"/>
            <w:szCs w:val="22"/>
          </w:rPr>
          <w:t xml:space="preserve"> this</w:t>
        </w:r>
      </w:ins>
      <w:ins w:id="113" w:author="Gabriel Carreira Mel" w:date="2020-04-29T22:11:00Z">
        <w:r w:rsidR="00825399">
          <w:rPr>
            <w:rFonts w:ascii="NimbusRomNo9L" w:eastAsia="Times New Roman" w:hAnsi="NimbusRomNo9L" w:cs="Times New Roman"/>
            <w:sz w:val="22"/>
            <w:szCs w:val="22"/>
          </w:rPr>
          <w:t xml:space="preserve"> approximation is?</w:t>
        </w:r>
      </w:ins>
      <w:ins w:id="114" w:author="Gabriel Carreira Mel" w:date="2020-04-29T22:10:00Z">
        <w:r w:rsidR="00825399">
          <w:rPr>
            <w:rFonts w:ascii="NimbusRomNo9L" w:eastAsia="Times New Roman" w:hAnsi="NimbusRomNo9L" w:cs="Times New Roman"/>
            <w:sz w:val="22"/>
            <w:szCs w:val="22"/>
          </w:rPr>
          <w:t xml:space="preserve"> </w:t>
        </w:r>
      </w:ins>
      <w:bookmarkStart w:id="115" w:name="_GoBack"/>
      <w:bookmarkEnd w:id="115"/>
    </w:p>
    <w:p w14:paraId="32FD1774" w14:textId="77777777"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this part, turn in plots of the spike-triggered average, the eigenvalues of the spike-triggered covariance matrix, and the top three eigenvectors (reshaped to look like a spatiotemporal filter). This plotting code has been written for you, but </w:t>
      </w:r>
      <w:r w:rsidRPr="004C358B">
        <w:rPr>
          <w:rFonts w:ascii="NimbusRomNo9L" w:eastAsia="Times New Roman" w:hAnsi="NimbusRomNo9L" w:cs="Times New Roman"/>
          <w:i/>
          <w:iCs/>
          <w:sz w:val="22"/>
          <w:szCs w:val="22"/>
        </w:rPr>
        <w:t xml:space="preserve">make sure to add appropriate axes labels and titles to the figures. </w:t>
      </w:r>
      <w:r w:rsidRPr="004C358B">
        <w:rPr>
          <w:rFonts w:ascii="NimbusRomNo9L" w:eastAsia="Times New Roman" w:hAnsi="NimbusRomNo9L" w:cs="Times New Roman"/>
          <w:sz w:val="22"/>
          <w:szCs w:val="22"/>
        </w:rPr>
        <w:t xml:space="preserve">In addition, answer the following questions: </w:t>
      </w:r>
    </w:p>
    <w:p w14:paraId="32797E08" w14:textId="68950603" w:rsidR="004C358B" w:rsidRPr="004C358B" w:rsidRDefault="004C358B"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16" w:author="Gabriel Carreira Mel" w:date="2020-04-29T22:03:00Z">
        <w:r w:rsidR="006B795B">
          <w:rPr>
            <w:rFonts w:ascii="NimbusRomNo9L" w:eastAsia="Times New Roman" w:hAnsi="NimbusRomNo9L" w:cs="Times New Roman"/>
            <w:b/>
            <w:sz w:val="22"/>
            <w:szCs w:val="22"/>
          </w:rPr>
          <w:t>3</w:t>
        </w:r>
      </w:ins>
      <w:del w:id="117" w:author="Gabriel Carreira Mel" w:date="2020-04-29T22:03:00Z">
        <w:r w:rsidRPr="004C358B" w:rsidDel="006B795B">
          <w:rPr>
            <w:rFonts w:ascii="NimbusRomNo9L" w:eastAsia="Times New Roman" w:hAnsi="NimbusRomNo9L" w:cs="Times New Roman"/>
            <w:b/>
            <w:sz w:val="22"/>
            <w:szCs w:val="22"/>
          </w:rPr>
          <w:delText>2</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Describe what the spike-triggered average looks like. What does this tell you about what this ganglion cell encodes? </w:t>
      </w:r>
    </w:p>
    <w:p w14:paraId="79E4B7EB" w14:textId="38148A5D" w:rsidR="004C358B" w:rsidRPr="004C358B" w:rsidRDefault="00912173"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18" w:author="Gabriel Carreira Mel" w:date="2020-04-29T22:03:00Z">
        <w:r w:rsidR="006B795B">
          <w:rPr>
            <w:rFonts w:ascii="NimbusRomNo9L" w:eastAsia="Times New Roman" w:hAnsi="NimbusRomNo9L" w:cs="Times New Roman"/>
            <w:b/>
            <w:sz w:val="22"/>
            <w:szCs w:val="22"/>
          </w:rPr>
          <w:t>4</w:t>
        </w:r>
      </w:ins>
      <w:del w:id="119" w:author="Gabriel Carreira Mel" w:date="2020-04-29T22:03:00Z">
        <w:r w:rsidRPr="004C358B" w:rsidDel="006B795B">
          <w:rPr>
            <w:rFonts w:ascii="NimbusRomNo9L" w:eastAsia="Times New Roman" w:hAnsi="NimbusRomNo9L" w:cs="Times New Roman"/>
            <w:b/>
            <w:sz w:val="22"/>
            <w:szCs w:val="22"/>
          </w:rPr>
          <w:delText>3</w:delText>
        </w:r>
      </w:del>
      <w:r w:rsidRPr="004C358B">
        <w:rPr>
          <w:rFonts w:ascii="NimbusRomNo9L" w:eastAsia="Times New Roman" w:hAnsi="NimbusRomNo9L" w:cs="Times New Roman"/>
          <w:b/>
          <w:sz w:val="22"/>
          <w:szCs w:val="22"/>
        </w:rPr>
        <w:t xml:space="preserve"> [</w:t>
      </w:r>
      <w:r w:rsidR="004842FD">
        <w:rPr>
          <w:rFonts w:ascii="NimbusRomNo9L" w:eastAsia="Times New Roman" w:hAnsi="NimbusRomNo9L" w:cs="Times New Roman"/>
          <w:b/>
          <w:sz w:val="22"/>
          <w:szCs w:val="22"/>
        </w:rPr>
        <w:t>2</w:t>
      </w:r>
      <w:r w:rsidRPr="004C358B">
        <w:rPr>
          <w:rFonts w:ascii="NimbusRomNo9L" w:eastAsia="Times New Roman" w:hAnsi="NimbusRomNo9L" w:cs="Times New Roman"/>
          <w:b/>
          <w:sz w:val="22"/>
          <w:szCs w:val="22"/>
        </w:rPr>
        <w:t xml:space="preserve"> pts]: </w:t>
      </w:r>
      <w:r w:rsidRPr="004C358B">
        <w:rPr>
          <w:rFonts w:ascii="NimbusRomNo9L" w:eastAsia="Times New Roman" w:hAnsi="NimbusRomNo9L" w:cs="Times New Roman"/>
          <w:sz w:val="22"/>
          <w:szCs w:val="22"/>
        </w:rPr>
        <w:t xml:space="preserve">How many eigenvalues in the eigenvalue spectrum are significant, i.e. above the noise floor? </w:t>
      </w:r>
      <w:r w:rsidR="004C358B" w:rsidRPr="004C358B">
        <w:rPr>
          <w:rFonts w:ascii="NimbusRomNo9L" w:eastAsia="Times New Roman" w:hAnsi="NimbusRomNo9L" w:cs="Times New Roman"/>
          <w:sz w:val="22"/>
          <w:szCs w:val="22"/>
        </w:rPr>
        <w:t xml:space="preserve">(you can estimate this by simple visual inspection of the eigenvalue spectrum, but a better approach would be to quantitatively estimate the noise distribution of eigenvalues by shuffling the data and repeating the procedure). </w:t>
      </w:r>
      <w:r w:rsidR="00C123E1">
        <w:rPr>
          <w:rFonts w:ascii="NimbusRomNo9L" w:eastAsia="Times New Roman" w:hAnsi="NimbusRomNo9L" w:cs="Times New Roman"/>
          <w:sz w:val="22"/>
          <w:szCs w:val="22"/>
        </w:rPr>
        <w:t>What does this number tell you about the</w:t>
      </w:r>
      <w:r w:rsidR="00AA68FE">
        <w:rPr>
          <w:rFonts w:ascii="NimbusRomNo9L" w:eastAsia="Times New Roman" w:hAnsi="NimbusRomNo9L" w:cs="Times New Roman"/>
          <w:sz w:val="22"/>
          <w:szCs w:val="22"/>
        </w:rPr>
        <w:t xml:space="preserve"> dimensionality of the subspace of stimuli that this cell is sensitive to</w:t>
      </w:r>
      <w:r w:rsidR="00C123E1">
        <w:rPr>
          <w:rFonts w:ascii="NimbusRomNo9L" w:eastAsia="Times New Roman" w:hAnsi="NimbusRomNo9L" w:cs="Times New Roman"/>
          <w:sz w:val="22"/>
          <w:szCs w:val="22"/>
        </w:rPr>
        <w:t>?</w:t>
      </w:r>
    </w:p>
    <w:p w14:paraId="3B1DF2FB" w14:textId="070CF37F" w:rsidR="004C358B" w:rsidRPr="004C358B" w:rsidRDefault="004C358B"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20" w:author="Gabriel Carreira Mel" w:date="2020-04-29T22:03:00Z">
        <w:r w:rsidR="006B795B">
          <w:rPr>
            <w:rFonts w:ascii="NimbusRomNo9L" w:eastAsia="Times New Roman" w:hAnsi="NimbusRomNo9L" w:cs="Times New Roman"/>
            <w:b/>
            <w:sz w:val="22"/>
            <w:szCs w:val="22"/>
          </w:rPr>
          <w:t>5</w:t>
        </w:r>
      </w:ins>
      <w:del w:id="121" w:author="Gabriel Carreira Mel" w:date="2020-04-29T22:03:00Z">
        <w:r w:rsidR="008E41EF" w:rsidDel="006B795B">
          <w:rPr>
            <w:rFonts w:ascii="NimbusRomNo9L" w:eastAsia="Times New Roman" w:hAnsi="NimbusRomNo9L" w:cs="Times New Roman"/>
            <w:b/>
            <w:sz w:val="22"/>
            <w:szCs w:val="22"/>
          </w:rPr>
          <w:delText>4</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Describe what the eigenvectors look like. How do they compare to the STA? </w:t>
      </w:r>
    </w:p>
    <w:p w14:paraId="3263EDCC" w14:textId="16E5FD38" w:rsidR="00FE1496" w:rsidRDefault="004C358B" w:rsidP="004C358B">
      <w:pPr>
        <w:numPr>
          <w:ilvl w:val="0"/>
          <w:numId w:val="3"/>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22" w:author="Gabriel Carreira Mel" w:date="2020-04-29T22:03:00Z">
        <w:r w:rsidR="006B795B">
          <w:rPr>
            <w:rFonts w:ascii="NimbusRomNo9L" w:eastAsia="Times New Roman" w:hAnsi="NimbusRomNo9L" w:cs="Times New Roman"/>
            <w:b/>
            <w:sz w:val="22"/>
            <w:szCs w:val="22"/>
          </w:rPr>
          <w:t>6</w:t>
        </w:r>
      </w:ins>
      <w:del w:id="123" w:author="Gabriel Carreira Mel" w:date="2020-04-29T22:03:00Z">
        <w:r w:rsidR="008E41EF" w:rsidDel="006B795B">
          <w:rPr>
            <w:rFonts w:ascii="NimbusRomNo9L" w:eastAsia="Times New Roman" w:hAnsi="NimbusRomNo9L" w:cs="Times New Roman"/>
            <w:b/>
            <w:sz w:val="22"/>
            <w:szCs w:val="22"/>
          </w:rPr>
          <w:delText>5</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Computing the STC requires a lot of data. How can we be sure that we have computed enough to accurately estimate the STC </w:t>
      </w:r>
      <w:proofErr w:type="spellStart"/>
      <w:r w:rsidRPr="004C358B">
        <w:rPr>
          <w:rFonts w:ascii="NimbusRomNo9L" w:eastAsia="Times New Roman" w:hAnsi="NimbusRomNo9L" w:cs="Times New Roman"/>
          <w:sz w:val="22"/>
          <w:szCs w:val="22"/>
        </w:rPr>
        <w:t>eigenspectrum</w:t>
      </w:r>
      <w:proofErr w:type="spellEnd"/>
      <w:r w:rsidRPr="004C358B">
        <w:rPr>
          <w:rFonts w:ascii="NimbusRomNo9L" w:eastAsia="Times New Roman" w:hAnsi="NimbusRomNo9L" w:cs="Times New Roman"/>
          <w:sz w:val="22"/>
          <w:szCs w:val="22"/>
        </w:rPr>
        <w:t xml:space="preserve">? Can you come up with a simple way to test if we need more data (without recording more data)? </w:t>
      </w:r>
    </w:p>
    <w:p w14:paraId="425C954A" w14:textId="77777777" w:rsidR="00FE1496" w:rsidRPr="00FE1496" w:rsidRDefault="00FE1496" w:rsidP="00754394">
      <w:pPr>
        <w:spacing w:before="100" w:beforeAutospacing="1" w:after="100" w:afterAutospacing="1"/>
        <w:rPr>
          <w:rFonts w:ascii="NimbusRomNo9L" w:eastAsia="Times New Roman" w:hAnsi="NimbusRomNo9L" w:cs="Times New Roman"/>
          <w:sz w:val="22"/>
          <w:szCs w:val="22"/>
        </w:rPr>
      </w:pPr>
    </w:p>
    <w:p w14:paraId="109D159B" w14:textId="65196872" w:rsidR="004C358B" w:rsidRPr="004C358B" w:rsidRDefault="004C358B" w:rsidP="00754394">
      <w:pPr>
        <w:spacing w:before="100" w:beforeAutospacing="1" w:after="100" w:afterAutospacing="1"/>
        <w:rPr>
          <w:rFonts w:ascii="Times New Roman" w:eastAsia="Times New Roman" w:hAnsi="Times New Roman" w:cs="Times New Roman"/>
        </w:rPr>
      </w:pPr>
    </w:p>
    <w:p w14:paraId="7552959A" w14:textId="77777777" w:rsidR="004C358B" w:rsidRPr="004C358B" w:rsidRDefault="004C358B" w:rsidP="00AE7F37">
      <w:pPr>
        <w:pStyle w:val="Heading2"/>
        <w:rPr>
          <w:rFonts w:ascii="Times New Roman" w:eastAsia="Times New Roman" w:hAnsi="Times New Roman" w:cs="Times New Roman"/>
          <w:b/>
        </w:rPr>
      </w:pPr>
      <w:bookmarkStart w:id="124" w:name="_Toc6068373"/>
      <w:r w:rsidRPr="004C358B">
        <w:rPr>
          <w:rFonts w:ascii="NimbusRomNo9L" w:eastAsia="Times New Roman" w:hAnsi="NimbusRomNo9L" w:cs="Times New Roman"/>
          <w:b/>
        </w:rPr>
        <w:t>1.4 Linear-nonlinear (LN) models</w:t>
      </w:r>
      <w:bookmarkEnd w:id="124"/>
      <w:r w:rsidRPr="004C358B">
        <w:rPr>
          <w:rFonts w:ascii="NimbusRomNo9L" w:eastAsia="Times New Roman" w:hAnsi="NimbusRomNo9L" w:cs="Times New Roman"/>
          <w:b/>
        </w:rPr>
        <w:t xml:space="preserve"> </w:t>
      </w:r>
    </w:p>
    <w:p w14:paraId="7C421AEB" w14:textId="164B9FA4"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In the same analysis script, you will also estimate a nonlinearity–a function that describes the threshold and amount of amplification necessary to best predict the ganglion cell response given the stimulus and the STA. To do this, you will need to do the following (again, all of this follows the template in </w:t>
      </w:r>
      <w:proofErr w:type="spellStart"/>
      <w:r w:rsidRPr="004C358B">
        <w:rPr>
          <w:rFonts w:ascii="NimbusMonL-Regu-Extend_850" w:eastAsia="Times New Roman" w:hAnsi="NimbusMonL-Regu-Extend_850" w:cs="Times New Roman"/>
          <w:sz w:val="22"/>
          <w:szCs w:val="22"/>
        </w:rPr>
        <w:t>rgc</w:t>
      </w:r>
      <w:r w:rsidR="00912173">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analysis.m</w:t>
      </w:r>
      <w:proofErr w:type="spellEnd"/>
      <w:r w:rsidRPr="004C358B">
        <w:rPr>
          <w:rFonts w:ascii="NimbusRomNo9L" w:eastAsia="Times New Roman" w:hAnsi="NimbusRomNo9L" w:cs="Times New Roman"/>
          <w:sz w:val="22"/>
          <w:szCs w:val="22"/>
        </w:rPr>
        <w:t xml:space="preserve">). </w:t>
      </w:r>
    </w:p>
    <w:p w14:paraId="0F0FB1D2" w14:textId="77777777"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b/>
          <w:sz w:val="22"/>
          <w:szCs w:val="22"/>
        </w:rPr>
        <w:t>Part 2</w:t>
      </w:r>
      <w:r w:rsidRPr="004C358B">
        <w:rPr>
          <w:rFonts w:ascii="NimbusRomNo9L" w:eastAsia="Times New Roman" w:hAnsi="NimbusRomNo9L" w:cs="Times New Roman"/>
          <w:sz w:val="22"/>
          <w:szCs w:val="22"/>
        </w:rPr>
        <w:t xml:space="preserve"> LN modeling </w:t>
      </w:r>
    </w:p>
    <w:p w14:paraId="68256FEC" w14:textId="77777777" w:rsidR="004C358B" w:rsidRPr="004C358B" w:rsidRDefault="004C358B" w:rsidP="004C358B">
      <w:pPr>
        <w:numPr>
          <w:ilvl w:val="0"/>
          <w:numId w:val="4"/>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First, we need to compute the linear projection (or dot product) of the stimulus onto the linear filter (STA) that we computed earlier. Note that you need to flatten the stimulus to be a vector (rather than a matrix) in order to compute this dot product. In the loop over time, compute the projection of each stimulus slice onto the STA and store it in the variable </w:t>
      </w:r>
      <w:r w:rsidRPr="004C358B">
        <w:rPr>
          <w:rFonts w:ascii="NimbusMonL-Regu-Extend_850" w:eastAsia="Times New Roman" w:hAnsi="NimbusMonL-Regu-Extend_850" w:cs="Times New Roman"/>
          <w:sz w:val="22"/>
          <w:szCs w:val="22"/>
        </w:rPr>
        <w:t>u</w:t>
      </w:r>
      <w:r w:rsidRPr="004C358B">
        <w:rPr>
          <w:rFonts w:ascii="NimbusRomNo9L" w:eastAsia="Times New Roman" w:hAnsi="NimbusRomNo9L" w:cs="Times New Roman"/>
          <w:sz w:val="22"/>
          <w:szCs w:val="22"/>
        </w:rPr>
        <w:t xml:space="preserve">. </w:t>
      </w:r>
    </w:p>
    <w:p w14:paraId="7F439822" w14:textId="1FF3A94B" w:rsidR="004C358B" w:rsidRPr="004C358B" w:rsidRDefault="004C358B" w:rsidP="004C358B">
      <w:pPr>
        <w:numPr>
          <w:ilvl w:val="0"/>
          <w:numId w:val="4"/>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Now, you need to bin the spike times into an array that stores the number of spikes observed at a particular time, which we will call </w:t>
      </w:r>
      <w:r w:rsidRPr="004C358B">
        <w:rPr>
          <w:rFonts w:ascii="NimbusMonL-Regu-Extend_850" w:eastAsia="Times New Roman" w:hAnsi="NimbusMonL-Regu-Extend_850" w:cs="Times New Roman"/>
          <w:sz w:val="22"/>
          <w:szCs w:val="22"/>
        </w:rPr>
        <w:t>spike counts</w:t>
      </w:r>
      <w:r w:rsidRPr="004C358B">
        <w:rPr>
          <w:rFonts w:ascii="NimbusRomNo9L" w:eastAsia="Times New Roman" w:hAnsi="NimbusRomNo9L" w:cs="Times New Roman"/>
          <w:sz w:val="22"/>
          <w:szCs w:val="22"/>
        </w:rPr>
        <w:t xml:space="preserve">. Use </w:t>
      </w:r>
      <w:r w:rsidR="00B54FD8" w:rsidRPr="004C358B">
        <w:rPr>
          <w:rFonts w:ascii="NimbusRomNo9L" w:eastAsia="Times New Roman" w:hAnsi="NimbusRomNo9L" w:cs="Times New Roman"/>
          <w:sz w:val="22"/>
          <w:szCs w:val="22"/>
        </w:rPr>
        <w:t>MATLAB’s</w:t>
      </w:r>
      <w:r w:rsidRPr="004C358B">
        <w:rPr>
          <w:rFonts w:ascii="NimbusRomNo9L" w:eastAsia="Times New Roman" w:hAnsi="NimbusRomNo9L" w:cs="Times New Roman"/>
          <w:sz w:val="22"/>
          <w:szCs w:val="22"/>
        </w:rPr>
        <w:t xml:space="preserve"> </w:t>
      </w:r>
      <w:r w:rsidRPr="004C358B">
        <w:rPr>
          <w:rFonts w:ascii="NimbusMonL-Regu-Extend_850" w:eastAsia="Times New Roman" w:hAnsi="NimbusMonL-Regu-Extend_850" w:cs="Times New Roman"/>
          <w:sz w:val="22"/>
          <w:szCs w:val="22"/>
        </w:rPr>
        <w:t xml:space="preserve">hist </w:t>
      </w:r>
      <w:r w:rsidRPr="004C358B">
        <w:rPr>
          <w:rFonts w:ascii="NimbusRomNo9L" w:eastAsia="Times New Roman" w:hAnsi="NimbusRomNo9L" w:cs="Times New Roman"/>
          <w:sz w:val="22"/>
          <w:szCs w:val="22"/>
        </w:rPr>
        <w:t xml:space="preserve">command to bin spike times using the bins given by the </w:t>
      </w:r>
      <w:r w:rsidRPr="004C358B">
        <w:rPr>
          <w:rFonts w:ascii="NimbusMonL-Regu-Extend_850" w:eastAsia="Times New Roman" w:hAnsi="NimbusMonL-Regu-Extend_850" w:cs="Times New Roman"/>
          <w:sz w:val="22"/>
          <w:szCs w:val="22"/>
        </w:rPr>
        <w:t xml:space="preserve">time </w:t>
      </w:r>
      <w:r w:rsidRPr="004C358B">
        <w:rPr>
          <w:rFonts w:ascii="NimbusRomNo9L" w:eastAsia="Times New Roman" w:hAnsi="NimbusRomNo9L" w:cs="Times New Roman"/>
          <w:sz w:val="22"/>
          <w:szCs w:val="22"/>
        </w:rPr>
        <w:t xml:space="preserve">variable. </w:t>
      </w:r>
    </w:p>
    <w:p w14:paraId="5F3043AA" w14:textId="77777777" w:rsidR="004C358B" w:rsidRPr="004C358B" w:rsidRDefault="004C358B" w:rsidP="004C358B">
      <w:pPr>
        <w:numPr>
          <w:ilvl w:val="0"/>
          <w:numId w:val="4"/>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Now we are ready to compute the nonlinearity of the LN model. Remember, the nonlinearity is the mean number of spikes (y-axis) vs. the projection of the stimulus onto the STA (x-axis). The code loops over discretized values of the projection (the variable </w:t>
      </w:r>
      <w:proofErr w:type="spellStart"/>
      <w:r w:rsidRPr="004C358B">
        <w:rPr>
          <w:rFonts w:ascii="NimbusMonL-Regu-Extend_850" w:eastAsia="Times New Roman" w:hAnsi="NimbusMonL-Regu-Extend_850" w:cs="Times New Roman"/>
          <w:sz w:val="22"/>
          <w:szCs w:val="22"/>
        </w:rPr>
        <w:t>ub</w:t>
      </w:r>
      <w:proofErr w:type="spellEnd"/>
      <w:r w:rsidRPr="004C358B">
        <w:rPr>
          <w:rFonts w:ascii="NimbusRomNo9L" w:eastAsia="Times New Roman" w:hAnsi="NimbusRomNo9L" w:cs="Times New Roman"/>
          <w:sz w:val="22"/>
          <w:szCs w:val="22"/>
        </w:rPr>
        <w:t xml:space="preserve">, </w:t>
      </w:r>
      <w:r w:rsidRPr="004C358B">
        <w:rPr>
          <w:rFonts w:ascii="NimbusRomNo9L" w:eastAsia="Times New Roman" w:hAnsi="NimbusRomNo9L" w:cs="Times New Roman"/>
          <w:sz w:val="22"/>
          <w:szCs w:val="22"/>
        </w:rPr>
        <w:lastRenderedPageBreak/>
        <w:t xml:space="preserve">the discretization allows us to average out noise), and for each value of </w:t>
      </w:r>
      <w:proofErr w:type="spellStart"/>
      <w:r w:rsidRPr="004C358B">
        <w:rPr>
          <w:rFonts w:ascii="NimbusMonL-Regu-Extend_850" w:eastAsia="Times New Roman" w:hAnsi="NimbusMonL-Regu-Extend_850" w:cs="Times New Roman"/>
          <w:sz w:val="22"/>
          <w:szCs w:val="22"/>
        </w:rPr>
        <w:t>ub</w:t>
      </w:r>
      <w:proofErr w:type="spellEnd"/>
      <w:r w:rsidRPr="004C358B">
        <w:rPr>
          <w:rFonts w:ascii="NimbusRomNo9L" w:eastAsia="Times New Roman" w:hAnsi="NimbusRomNo9L" w:cs="Times New Roman"/>
          <w:sz w:val="22"/>
          <w:szCs w:val="22"/>
        </w:rPr>
        <w:t xml:space="preserve">, you need to average the </w:t>
      </w:r>
      <w:r w:rsidRPr="004C358B">
        <w:rPr>
          <w:rFonts w:ascii="NimbusMonL-Regu-Extend_850" w:eastAsia="Times New Roman" w:hAnsi="NimbusMonL-Regu-Extend_850" w:cs="Times New Roman"/>
          <w:sz w:val="22"/>
          <w:szCs w:val="22"/>
        </w:rPr>
        <w:t xml:space="preserve">spike counts </w:t>
      </w:r>
      <w:r w:rsidRPr="004C358B">
        <w:rPr>
          <w:rFonts w:ascii="NimbusRomNo9L" w:eastAsia="Times New Roman" w:hAnsi="NimbusRomNo9L" w:cs="Times New Roman"/>
          <w:sz w:val="22"/>
          <w:szCs w:val="22"/>
        </w:rPr>
        <w:t xml:space="preserve">array at times where the projection happens to lie within each particular bin. </w:t>
      </w:r>
    </w:p>
    <w:p w14:paraId="35184564" w14:textId="73FB10AF"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For this part, turn in your plot of the estimated nonlinearity (again, the plotting code is provided–you need to add axis labels and a title). The code computes the nonlinearity using a different method, the ratio of histograms, your nonlinearity should match that one. In addition, answer the following: </w:t>
      </w:r>
    </w:p>
    <w:p w14:paraId="7F2AD15C" w14:textId="10301C06"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25" w:author="Gabriel Carreira Mel" w:date="2020-04-29T22:03:00Z">
        <w:r w:rsidR="006B795B">
          <w:rPr>
            <w:rFonts w:ascii="NimbusRomNo9L" w:eastAsia="Times New Roman" w:hAnsi="NimbusRomNo9L" w:cs="Times New Roman"/>
            <w:b/>
            <w:sz w:val="22"/>
            <w:szCs w:val="22"/>
          </w:rPr>
          <w:t>7</w:t>
        </w:r>
      </w:ins>
      <w:del w:id="126" w:author="Gabriel Carreira Mel" w:date="2020-04-29T22:03:00Z">
        <w:r w:rsidR="000F79C6" w:rsidDel="006B795B">
          <w:rPr>
            <w:rFonts w:ascii="NimbusRomNo9L" w:eastAsia="Times New Roman" w:hAnsi="NimbusRomNo9L" w:cs="Times New Roman"/>
            <w:b/>
            <w:sz w:val="22"/>
            <w:szCs w:val="22"/>
          </w:rPr>
          <w:delText>6</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What shape does the nonlinearity have? What does this imply about how the neuron responds to multiple inputs (e.g. the combination two flashes as opposed to an individual flash)? </w:t>
      </w:r>
    </w:p>
    <w:p w14:paraId="28AEB3EE" w14:textId="20AFBB05"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27" w:author="Gabriel Carreira Mel" w:date="2020-04-29T22:03:00Z">
        <w:r w:rsidR="006B795B">
          <w:rPr>
            <w:rFonts w:ascii="NimbusRomNo9L" w:eastAsia="Times New Roman" w:hAnsi="NimbusRomNo9L" w:cs="Times New Roman"/>
            <w:b/>
            <w:sz w:val="22"/>
            <w:szCs w:val="22"/>
          </w:rPr>
          <w:t>8</w:t>
        </w:r>
      </w:ins>
      <w:del w:id="128" w:author="Gabriel Carreira Mel" w:date="2020-04-29T22:03:00Z">
        <w:r w:rsidR="000F79C6" w:rsidDel="006B795B">
          <w:rPr>
            <w:rFonts w:ascii="NimbusRomNo9L" w:eastAsia="Times New Roman" w:hAnsi="NimbusRomNo9L" w:cs="Times New Roman"/>
            <w:b/>
            <w:sz w:val="22"/>
            <w:szCs w:val="22"/>
          </w:rPr>
          <w:delText>7</w:delText>
        </w:r>
      </w:del>
      <w:r w:rsidRPr="004C358B">
        <w:rPr>
          <w:rFonts w:ascii="NimbusRomNo9L" w:eastAsia="Times New Roman" w:hAnsi="NimbusRomNo9L" w:cs="Times New Roman"/>
          <w:b/>
          <w:sz w:val="22"/>
          <w:szCs w:val="22"/>
        </w:rPr>
        <w:t xml:space="preserve"> [</w:t>
      </w:r>
      <w:r w:rsidR="003B6385">
        <w:rPr>
          <w:rFonts w:ascii="NimbusRomNo9L" w:eastAsia="Times New Roman" w:hAnsi="NimbusRomNo9L" w:cs="Times New Roman"/>
          <w:b/>
          <w:sz w:val="22"/>
          <w:szCs w:val="22"/>
        </w:rPr>
        <w:t>0.5</w:t>
      </w:r>
      <w:r w:rsidR="003B6385" w:rsidRPr="004C358B">
        <w:rPr>
          <w:rFonts w:ascii="NimbusRomNo9L" w:eastAsia="Times New Roman" w:hAnsi="NimbusRomNo9L" w:cs="Times New Roman"/>
          <w:b/>
          <w:sz w:val="22"/>
          <w:szCs w:val="22"/>
        </w:rPr>
        <w:t xml:space="preserve"> </w:t>
      </w:r>
      <w:r w:rsidRPr="004C358B">
        <w:rPr>
          <w:rFonts w:ascii="NimbusRomNo9L" w:eastAsia="Times New Roman" w:hAnsi="NimbusRomNo9L" w:cs="Times New Roman"/>
          <w:b/>
          <w:sz w:val="22"/>
          <w:szCs w:val="22"/>
        </w:rPr>
        <w:t>pts]:</w:t>
      </w:r>
      <w:r w:rsidRPr="004C358B">
        <w:rPr>
          <w:rFonts w:ascii="NimbusRomNo9L" w:eastAsia="Times New Roman" w:hAnsi="NimbusRomNo9L" w:cs="Times New Roman"/>
          <w:sz w:val="22"/>
          <w:szCs w:val="22"/>
        </w:rPr>
        <w:t xml:space="preserve"> Estimate (just by eye) a threshold of the nonlinearity. </w:t>
      </w:r>
    </w:p>
    <w:p w14:paraId="51396E87" w14:textId="10A66212"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Question</w:t>
      </w:r>
      <w:r w:rsidR="009045AB">
        <w:rPr>
          <w:rFonts w:ascii="NimbusRomNo9L" w:eastAsia="Times New Roman" w:hAnsi="NimbusRomNo9L" w:cs="Times New Roman"/>
          <w:b/>
          <w:sz w:val="22"/>
          <w:szCs w:val="22"/>
        </w:rPr>
        <w:t xml:space="preserve"> </w:t>
      </w:r>
      <w:ins w:id="129" w:author="Gabriel Carreira Mel" w:date="2020-04-29T22:03:00Z">
        <w:r w:rsidR="006B795B">
          <w:rPr>
            <w:rFonts w:ascii="NimbusRomNo9L" w:eastAsia="Times New Roman" w:hAnsi="NimbusRomNo9L" w:cs="Times New Roman"/>
            <w:b/>
            <w:sz w:val="22"/>
            <w:szCs w:val="22"/>
          </w:rPr>
          <w:t>9</w:t>
        </w:r>
      </w:ins>
      <w:del w:id="130" w:author="Gabriel Carreira Mel" w:date="2020-04-29T22:03:00Z">
        <w:r w:rsidR="000F79C6" w:rsidDel="006B795B">
          <w:rPr>
            <w:rFonts w:ascii="NimbusRomNo9L" w:eastAsia="Times New Roman" w:hAnsi="NimbusRomNo9L" w:cs="Times New Roman"/>
            <w:b/>
            <w:sz w:val="22"/>
            <w:szCs w:val="22"/>
          </w:rPr>
          <w:delText>8</w:delText>
        </w:r>
      </w:del>
      <w:r w:rsidRPr="004C358B">
        <w:rPr>
          <w:rFonts w:ascii="NimbusRomNo9L" w:eastAsia="Times New Roman" w:hAnsi="NimbusRomNo9L" w:cs="Times New Roman"/>
          <w:b/>
          <w:sz w:val="22"/>
          <w:szCs w:val="22"/>
        </w:rPr>
        <w:t xml:space="preserve"> [1 pts]:</w:t>
      </w:r>
      <w:r w:rsidRPr="004C358B">
        <w:rPr>
          <w:rFonts w:ascii="NimbusRomNo9L" w:eastAsia="Times New Roman" w:hAnsi="NimbusRomNo9L" w:cs="Times New Roman"/>
          <w:sz w:val="22"/>
          <w:szCs w:val="22"/>
        </w:rPr>
        <w:t xml:space="preserve"> For this stimulus, what fraction of the time is this </w:t>
      </w:r>
      <w:r w:rsidR="007D12EA">
        <w:rPr>
          <w:rFonts w:ascii="NimbusRomNo9L" w:eastAsia="Times New Roman" w:hAnsi="NimbusRomNo9L" w:cs="Times New Roman"/>
          <w:sz w:val="22"/>
          <w:szCs w:val="22"/>
        </w:rPr>
        <w:t xml:space="preserve">model </w:t>
      </w:r>
      <w:r w:rsidRPr="004C358B">
        <w:rPr>
          <w:rFonts w:ascii="NimbusRomNo9L" w:eastAsia="Times New Roman" w:hAnsi="NimbusRomNo9L" w:cs="Times New Roman"/>
          <w:sz w:val="22"/>
          <w:szCs w:val="22"/>
        </w:rPr>
        <w:t xml:space="preserve">neuron above threshold? </w:t>
      </w:r>
    </w:p>
    <w:p w14:paraId="1DAEEF52" w14:textId="412ADB17" w:rsidR="004C358B" w:rsidRPr="004C358B" w:rsidRDefault="004C358B" w:rsidP="004C358B">
      <w:pPr>
        <w:numPr>
          <w:ilvl w:val="0"/>
          <w:numId w:val="5"/>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ins w:id="131" w:author="Gabriel Carreira Mel" w:date="2020-04-29T22:03:00Z">
        <w:r w:rsidR="006B795B">
          <w:rPr>
            <w:rFonts w:ascii="NimbusRomNo9L" w:eastAsia="Times New Roman" w:hAnsi="NimbusRomNo9L" w:cs="Times New Roman"/>
            <w:b/>
            <w:sz w:val="22"/>
            <w:szCs w:val="22"/>
          </w:rPr>
          <w:t>10</w:t>
        </w:r>
      </w:ins>
      <w:del w:id="132" w:author="Gabriel Carreira Mel" w:date="2020-04-29T22:03:00Z">
        <w:r w:rsidR="00845585" w:rsidDel="006B795B">
          <w:rPr>
            <w:rFonts w:ascii="NimbusRomNo9L" w:eastAsia="Times New Roman" w:hAnsi="NimbusRomNo9L" w:cs="Times New Roman"/>
            <w:b/>
            <w:sz w:val="22"/>
            <w:szCs w:val="22"/>
          </w:rPr>
          <w:delText>9</w:delText>
        </w:r>
      </w:del>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To fit this linear-nonlinear model, we used a stimulus with zero mean and fixed contrast. Natural stimuli, on the other hand, have many changes in mean luminance and contrast. What does this mean for our LN model? How can the LN model deal with such stimuli? </w:t>
      </w:r>
    </w:p>
    <w:p w14:paraId="4A201F1B" w14:textId="0E9EE34B" w:rsidR="004C358B" w:rsidRPr="004C358B" w:rsidRDefault="004C358B" w:rsidP="00AE7F37">
      <w:pPr>
        <w:pStyle w:val="Heading1"/>
        <w:rPr>
          <w:rFonts w:ascii="Times New Roman" w:eastAsia="Times New Roman" w:hAnsi="Times New Roman" w:cs="Times New Roman"/>
          <w:b/>
        </w:rPr>
      </w:pPr>
      <w:bookmarkStart w:id="133" w:name="_Toc6068376"/>
      <w:r w:rsidRPr="004C358B">
        <w:rPr>
          <w:rFonts w:ascii="NimbusRomNo9L" w:eastAsia="Times New Roman" w:hAnsi="NimbusRomNo9L" w:cs="Times New Roman"/>
          <w:b/>
          <w:sz w:val="28"/>
          <w:szCs w:val="28"/>
        </w:rPr>
        <w:t>References</w:t>
      </w:r>
      <w:bookmarkEnd w:id="133"/>
      <w:r w:rsidRPr="004C358B">
        <w:rPr>
          <w:rFonts w:ascii="NimbusRomNo9L" w:eastAsia="Times New Roman" w:hAnsi="NimbusRomNo9L" w:cs="Times New Roman"/>
          <w:b/>
          <w:sz w:val="28"/>
          <w:szCs w:val="28"/>
        </w:rPr>
        <w:t xml:space="preserve"> </w:t>
      </w:r>
    </w:p>
    <w:p w14:paraId="4D56305D" w14:textId="31467226"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[1] Blaise </w:t>
      </w:r>
      <w:proofErr w:type="spellStart"/>
      <w:r w:rsidRPr="004C358B">
        <w:rPr>
          <w:rFonts w:ascii="NimbusRomNo9L" w:eastAsia="Times New Roman" w:hAnsi="NimbusRomNo9L" w:cs="Times New Roman"/>
          <w:sz w:val="22"/>
          <w:szCs w:val="22"/>
        </w:rPr>
        <w:t>Aguera</w:t>
      </w:r>
      <w:proofErr w:type="spellEnd"/>
      <w:r w:rsidRPr="004C358B">
        <w:rPr>
          <w:rFonts w:ascii="NimbusRomNo9L" w:eastAsia="Times New Roman" w:hAnsi="NimbusRomNo9L" w:cs="Times New Roman"/>
          <w:sz w:val="22"/>
          <w:szCs w:val="22"/>
        </w:rPr>
        <w:t xml:space="preserve"> y </w:t>
      </w:r>
      <w:proofErr w:type="spellStart"/>
      <w:r w:rsidRPr="004C358B">
        <w:rPr>
          <w:rFonts w:ascii="NimbusRomNo9L" w:eastAsia="Times New Roman" w:hAnsi="NimbusRomNo9L" w:cs="Times New Roman"/>
          <w:sz w:val="22"/>
          <w:szCs w:val="22"/>
        </w:rPr>
        <w:t>Arcas</w:t>
      </w:r>
      <w:proofErr w:type="spellEnd"/>
      <w:r w:rsidRPr="004C358B">
        <w:rPr>
          <w:rFonts w:ascii="NimbusRomNo9L" w:eastAsia="Times New Roman" w:hAnsi="NimbusRomNo9L" w:cs="Times New Roman"/>
          <w:sz w:val="22"/>
          <w:szCs w:val="22"/>
        </w:rPr>
        <w:t xml:space="preserve"> and Adrienne L </w:t>
      </w:r>
      <w:proofErr w:type="spellStart"/>
      <w:r w:rsidRPr="004C358B">
        <w:rPr>
          <w:rFonts w:ascii="NimbusRomNo9L" w:eastAsia="Times New Roman" w:hAnsi="NimbusRomNo9L" w:cs="Times New Roman"/>
          <w:sz w:val="22"/>
          <w:szCs w:val="22"/>
        </w:rPr>
        <w:t>Fairhall</w:t>
      </w:r>
      <w:proofErr w:type="spellEnd"/>
      <w:r w:rsidRPr="004C358B">
        <w:rPr>
          <w:rFonts w:ascii="NimbusRomNo9L" w:eastAsia="Times New Roman" w:hAnsi="NimbusRomNo9L" w:cs="Times New Roman"/>
          <w:sz w:val="22"/>
          <w:szCs w:val="22"/>
        </w:rPr>
        <w:t xml:space="preserve">. What causes a neuron to spike? </w:t>
      </w:r>
      <w:r w:rsidRPr="004C358B">
        <w:rPr>
          <w:rFonts w:ascii="NimbusRomNo9L" w:eastAsia="Times New Roman" w:hAnsi="NimbusRomNo9L" w:cs="Times New Roman"/>
          <w:i/>
          <w:iCs/>
          <w:sz w:val="22"/>
          <w:szCs w:val="22"/>
        </w:rPr>
        <w:t>Neural Computation</w:t>
      </w:r>
      <w:r w:rsidRPr="004C358B">
        <w:rPr>
          <w:rFonts w:ascii="NimbusRomNo9L" w:eastAsia="Times New Roman" w:hAnsi="NimbusRomNo9L" w:cs="Times New Roman"/>
          <w:sz w:val="22"/>
          <w:szCs w:val="22"/>
        </w:rPr>
        <w:t xml:space="preserve">, 15(8):1789–1807, 2003. </w:t>
      </w:r>
    </w:p>
    <w:p w14:paraId="7E8A4CA7" w14:textId="77777777" w:rsidR="004C358B" w:rsidRPr="004C358B" w:rsidRDefault="004C358B" w:rsidP="007056C7">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[2</w:t>
      </w:r>
      <w:proofErr w:type="gramStart"/>
      <w:r w:rsidRPr="004C358B">
        <w:rPr>
          <w:rFonts w:ascii="NimbusRomNo9L" w:eastAsia="Times New Roman" w:hAnsi="NimbusRomNo9L" w:cs="Times New Roman"/>
          <w:sz w:val="22"/>
          <w:szCs w:val="22"/>
        </w:rPr>
        <w:t>]  EJ</w:t>
      </w:r>
      <w:proofErr w:type="gramEnd"/>
      <w:r w:rsidRPr="004C358B">
        <w:rPr>
          <w:rFonts w:ascii="NimbusRomNo9L" w:eastAsia="Times New Roman" w:hAnsi="NimbusRomNo9L" w:cs="Times New Roman"/>
          <w:sz w:val="22"/>
          <w:szCs w:val="22"/>
        </w:rPr>
        <w:t xml:space="preserve"> </w:t>
      </w:r>
      <w:proofErr w:type="spellStart"/>
      <w:r w:rsidRPr="004C358B">
        <w:rPr>
          <w:rFonts w:ascii="NimbusRomNo9L" w:eastAsia="Times New Roman" w:hAnsi="NimbusRomNo9L" w:cs="Times New Roman"/>
          <w:sz w:val="22"/>
          <w:szCs w:val="22"/>
        </w:rPr>
        <w:t>Chichilnisky</w:t>
      </w:r>
      <w:proofErr w:type="spellEnd"/>
      <w:r w:rsidRPr="004C358B">
        <w:rPr>
          <w:rFonts w:ascii="NimbusRomNo9L" w:eastAsia="Times New Roman" w:hAnsi="NimbusRomNo9L" w:cs="Times New Roman"/>
          <w:sz w:val="22"/>
          <w:szCs w:val="22"/>
        </w:rPr>
        <w:t xml:space="preserve">. A simple white noise analysis of neuronal light responses. </w:t>
      </w:r>
      <w:r w:rsidRPr="004C358B">
        <w:rPr>
          <w:rFonts w:ascii="NimbusRomNo9L" w:eastAsia="Times New Roman" w:hAnsi="NimbusRomNo9L" w:cs="Times New Roman"/>
          <w:i/>
          <w:iCs/>
          <w:sz w:val="22"/>
          <w:szCs w:val="22"/>
        </w:rPr>
        <w:t>Network: Computation in Neural Systems</w:t>
      </w:r>
      <w:r w:rsidRPr="004C358B">
        <w:rPr>
          <w:rFonts w:ascii="NimbusRomNo9L" w:eastAsia="Times New Roman" w:hAnsi="NimbusRomNo9L" w:cs="Times New Roman"/>
          <w:sz w:val="22"/>
          <w:szCs w:val="22"/>
        </w:rPr>
        <w:t xml:space="preserve">, 12(2):199–213, 2001. </w:t>
      </w:r>
    </w:p>
    <w:p w14:paraId="1AAB9FF3" w14:textId="77777777" w:rsidR="004C358B" w:rsidRPr="004C358B" w:rsidRDefault="004C358B" w:rsidP="007056C7">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[3</w:t>
      </w:r>
      <w:proofErr w:type="gramStart"/>
      <w:r w:rsidRPr="004C358B">
        <w:rPr>
          <w:rFonts w:ascii="NimbusRomNo9L" w:eastAsia="Times New Roman" w:hAnsi="NimbusRomNo9L" w:cs="Times New Roman"/>
          <w:sz w:val="22"/>
          <w:szCs w:val="22"/>
        </w:rPr>
        <w:t>]  Adrienne</w:t>
      </w:r>
      <w:proofErr w:type="gramEnd"/>
      <w:r w:rsidRPr="004C358B">
        <w:rPr>
          <w:rFonts w:ascii="NimbusRomNo9L" w:eastAsia="Times New Roman" w:hAnsi="NimbusRomNo9L" w:cs="Times New Roman"/>
          <w:sz w:val="22"/>
          <w:szCs w:val="22"/>
        </w:rPr>
        <w:t xml:space="preserve"> L </w:t>
      </w:r>
      <w:proofErr w:type="spellStart"/>
      <w:r w:rsidRPr="004C358B">
        <w:rPr>
          <w:rFonts w:ascii="NimbusRomNo9L" w:eastAsia="Times New Roman" w:hAnsi="NimbusRomNo9L" w:cs="Times New Roman"/>
          <w:sz w:val="22"/>
          <w:szCs w:val="22"/>
        </w:rPr>
        <w:t>Fairhall</w:t>
      </w:r>
      <w:proofErr w:type="spellEnd"/>
      <w:r w:rsidRPr="004C358B">
        <w:rPr>
          <w:rFonts w:ascii="NimbusRomNo9L" w:eastAsia="Times New Roman" w:hAnsi="NimbusRomNo9L" w:cs="Times New Roman"/>
          <w:sz w:val="22"/>
          <w:szCs w:val="22"/>
        </w:rPr>
        <w:t xml:space="preserve">, William </w:t>
      </w:r>
      <w:proofErr w:type="spellStart"/>
      <w:r w:rsidRPr="004C358B">
        <w:rPr>
          <w:rFonts w:ascii="NimbusRomNo9L" w:eastAsia="Times New Roman" w:hAnsi="NimbusRomNo9L" w:cs="Times New Roman"/>
          <w:sz w:val="22"/>
          <w:szCs w:val="22"/>
        </w:rPr>
        <w:t>Bialek</w:t>
      </w:r>
      <w:proofErr w:type="spellEnd"/>
      <w:r w:rsidRPr="004C358B">
        <w:rPr>
          <w:rFonts w:ascii="NimbusRomNo9L" w:eastAsia="Times New Roman" w:hAnsi="NimbusRomNo9L" w:cs="Times New Roman"/>
          <w:sz w:val="22"/>
          <w:szCs w:val="22"/>
        </w:rPr>
        <w:t xml:space="preserve">, et al. Computation in a single neuron: Hodgkin and </w:t>
      </w:r>
      <w:proofErr w:type="spellStart"/>
      <w:r w:rsidRPr="004C358B">
        <w:rPr>
          <w:rFonts w:ascii="NimbusRomNo9L" w:eastAsia="Times New Roman" w:hAnsi="NimbusRomNo9L" w:cs="Times New Roman"/>
          <w:sz w:val="22"/>
          <w:szCs w:val="22"/>
        </w:rPr>
        <w:t>huxley</w:t>
      </w:r>
      <w:proofErr w:type="spellEnd"/>
      <w:r w:rsidRPr="004C358B">
        <w:rPr>
          <w:rFonts w:ascii="NimbusRomNo9L" w:eastAsia="Times New Roman" w:hAnsi="NimbusRomNo9L" w:cs="Times New Roman"/>
          <w:sz w:val="22"/>
          <w:szCs w:val="22"/>
        </w:rPr>
        <w:t xml:space="preserve"> revisited. </w:t>
      </w:r>
      <w:r w:rsidRPr="004C358B">
        <w:rPr>
          <w:rFonts w:ascii="NimbusRomNo9L" w:eastAsia="Times New Roman" w:hAnsi="NimbusRomNo9L" w:cs="Times New Roman"/>
          <w:i/>
          <w:iCs/>
          <w:sz w:val="22"/>
          <w:szCs w:val="22"/>
        </w:rPr>
        <w:t>Neural Computation</w:t>
      </w:r>
      <w:r w:rsidRPr="004C358B">
        <w:rPr>
          <w:rFonts w:ascii="NimbusRomNo9L" w:eastAsia="Times New Roman" w:hAnsi="NimbusRomNo9L" w:cs="Times New Roman"/>
          <w:sz w:val="22"/>
          <w:szCs w:val="22"/>
        </w:rPr>
        <w:t xml:space="preserve">, 15(8):1715–1749, 2003. </w:t>
      </w:r>
    </w:p>
    <w:p w14:paraId="4523FBBA" w14:textId="77777777" w:rsidR="004C358B" w:rsidRPr="004C358B" w:rsidRDefault="004C358B" w:rsidP="007056C7">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[4</w:t>
      </w:r>
      <w:proofErr w:type="gramStart"/>
      <w:r w:rsidRPr="004C358B">
        <w:rPr>
          <w:rFonts w:ascii="NimbusRomNo9L" w:eastAsia="Times New Roman" w:hAnsi="NimbusRomNo9L" w:cs="Times New Roman"/>
          <w:sz w:val="22"/>
          <w:szCs w:val="22"/>
        </w:rPr>
        <w:t>]  Rebecca</w:t>
      </w:r>
      <w:proofErr w:type="gramEnd"/>
      <w:r w:rsidRPr="004C358B">
        <w:rPr>
          <w:rFonts w:ascii="NimbusRomNo9L" w:eastAsia="Times New Roman" w:hAnsi="NimbusRomNo9L" w:cs="Times New Roman"/>
          <w:sz w:val="22"/>
          <w:szCs w:val="22"/>
        </w:rPr>
        <w:t xml:space="preserve"> A </w:t>
      </w:r>
      <w:proofErr w:type="spellStart"/>
      <w:r w:rsidRPr="004C358B">
        <w:rPr>
          <w:rFonts w:ascii="NimbusRomNo9L" w:eastAsia="Times New Roman" w:hAnsi="NimbusRomNo9L" w:cs="Times New Roman"/>
          <w:sz w:val="22"/>
          <w:szCs w:val="22"/>
        </w:rPr>
        <w:t>Mease</w:t>
      </w:r>
      <w:proofErr w:type="spellEnd"/>
      <w:r w:rsidRPr="004C358B">
        <w:rPr>
          <w:rFonts w:ascii="NimbusRomNo9L" w:eastAsia="Times New Roman" w:hAnsi="NimbusRomNo9L" w:cs="Times New Roman"/>
          <w:sz w:val="22"/>
          <w:szCs w:val="22"/>
        </w:rPr>
        <w:t xml:space="preserve">, Michael </w:t>
      </w:r>
      <w:proofErr w:type="spellStart"/>
      <w:r w:rsidRPr="004C358B">
        <w:rPr>
          <w:rFonts w:ascii="NimbusRomNo9L" w:eastAsia="Times New Roman" w:hAnsi="NimbusRomNo9L" w:cs="Times New Roman"/>
          <w:sz w:val="22"/>
          <w:szCs w:val="22"/>
        </w:rPr>
        <w:t>Famulare</w:t>
      </w:r>
      <w:proofErr w:type="spellEnd"/>
      <w:r w:rsidRPr="004C358B">
        <w:rPr>
          <w:rFonts w:ascii="NimbusRomNo9L" w:eastAsia="Times New Roman" w:hAnsi="NimbusRomNo9L" w:cs="Times New Roman"/>
          <w:sz w:val="22"/>
          <w:szCs w:val="22"/>
        </w:rPr>
        <w:t xml:space="preserve">, </w:t>
      </w:r>
      <w:proofErr w:type="spellStart"/>
      <w:r w:rsidRPr="004C358B">
        <w:rPr>
          <w:rFonts w:ascii="NimbusRomNo9L" w:eastAsia="Times New Roman" w:hAnsi="NimbusRomNo9L" w:cs="Times New Roman"/>
          <w:sz w:val="22"/>
          <w:szCs w:val="22"/>
        </w:rPr>
        <w:t>Julijana</w:t>
      </w:r>
      <w:proofErr w:type="spellEnd"/>
      <w:r w:rsidRPr="004C358B">
        <w:rPr>
          <w:rFonts w:ascii="NimbusRomNo9L" w:eastAsia="Times New Roman" w:hAnsi="NimbusRomNo9L" w:cs="Times New Roman"/>
          <w:sz w:val="22"/>
          <w:szCs w:val="22"/>
        </w:rPr>
        <w:t xml:space="preserve"> </w:t>
      </w:r>
      <w:proofErr w:type="spellStart"/>
      <w:r w:rsidRPr="004C358B">
        <w:rPr>
          <w:rFonts w:ascii="NimbusRomNo9L" w:eastAsia="Times New Roman" w:hAnsi="NimbusRomNo9L" w:cs="Times New Roman"/>
          <w:sz w:val="22"/>
          <w:szCs w:val="22"/>
        </w:rPr>
        <w:t>Gjorgjieva</w:t>
      </w:r>
      <w:proofErr w:type="spellEnd"/>
      <w:r w:rsidRPr="004C358B">
        <w:rPr>
          <w:rFonts w:ascii="NimbusRomNo9L" w:eastAsia="Times New Roman" w:hAnsi="NimbusRomNo9L" w:cs="Times New Roman"/>
          <w:sz w:val="22"/>
          <w:szCs w:val="22"/>
        </w:rPr>
        <w:t xml:space="preserve">, William J Moody, and Adrienne L </w:t>
      </w:r>
      <w:proofErr w:type="spellStart"/>
      <w:r w:rsidRPr="004C358B">
        <w:rPr>
          <w:rFonts w:ascii="NimbusRomNo9L" w:eastAsia="Times New Roman" w:hAnsi="NimbusRomNo9L" w:cs="Times New Roman"/>
          <w:sz w:val="22"/>
          <w:szCs w:val="22"/>
        </w:rPr>
        <w:t>Fairhall</w:t>
      </w:r>
      <w:proofErr w:type="spellEnd"/>
      <w:r w:rsidRPr="004C358B">
        <w:rPr>
          <w:rFonts w:ascii="NimbusRomNo9L" w:eastAsia="Times New Roman" w:hAnsi="NimbusRomNo9L" w:cs="Times New Roman"/>
          <w:sz w:val="22"/>
          <w:szCs w:val="22"/>
        </w:rPr>
        <w:t xml:space="preserve">. Emergence of adaptive computation by single neurons in the developing cortex. </w:t>
      </w:r>
      <w:r w:rsidRPr="004C358B">
        <w:rPr>
          <w:rFonts w:ascii="NimbusRomNo9L" w:eastAsia="Times New Roman" w:hAnsi="NimbusRomNo9L" w:cs="Times New Roman"/>
          <w:i/>
          <w:iCs/>
          <w:sz w:val="22"/>
          <w:szCs w:val="22"/>
        </w:rPr>
        <w:t>The Journal of Neuro- science</w:t>
      </w:r>
      <w:r w:rsidRPr="004C358B">
        <w:rPr>
          <w:rFonts w:ascii="NimbusRomNo9L" w:eastAsia="Times New Roman" w:hAnsi="NimbusRomNo9L" w:cs="Times New Roman"/>
          <w:sz w:val="22"/>
          <w:szCs w:val="22"/>
        </w:rPr>
        <w:t xml:space="preserve">, 33(30):12154–12170, 2013. </w:t>
      </w:r>
    </w:p>
    <w:p w14:paraId="4C64E23E" w14:textId="7695F32B" w:rsidR="00E05B04" w:rsidRPr="007056C7" w:rsidRDefault="004C358B" w:rsidP="007056C7">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[5</w:t>
      </w:r>
      <w:proofErr w:type="gramStart"/>
      <w:r w:rsidRPr="004C358B">
        <w:rPr>
          <w:rFonts w:ascii="NimbusRomNo9L" w:eastAsia="Times New Roman" w:hAnsi="NimbusRomNo9L" w:cs="Times New Roman"/>
          <w:sz w:val="22"/>
          <w:szCs w:val="22"/>
        </w:rPr>
        <w:t>]  </w:t>
      </w:r>
      <w:proofErr w:type="spellStart"/>
      <w:r w:rsidRPr="004C358B">
        <w:rPr>
          <w:rFonts w:ascii="NimbusRomNo9L" w:eastAsia="Times New Roman" w:hAnsi="NimbusRomNo9L" w:cs="Times New Roman"/>
          <w:sz w:val="22"/>
          <w:szCs w:val="22"/>
        </w:rPr>
        <w:t>Odelia</w:t>
      </w:r>
      <w:proofErr w:type="spellEnd"/>
      <w:proofErr w:type="gramEnd"/>
      <w:r w:rsidRPr="004C358B">
        <w:rPr>
          <w:rFonts w:ascii="NimbusRomNo9L" w:eastAsia="Times New Roman" w:hAnsi="NimbusRomNo9L" w:cs="Times New Roman"/>
          <w:sz w:val="22"/>
          <w:szCs w:val="22"/>
        </w:rPr>
        <w:t xml:space="preserve"> Schwartz, Jonathan W Pillow, Nicole C Rust, and </w:t>
      </w:r>
      <w:proofErr w:type="spellStart"/>
      <w:r w:rsidRPr="004C358B">
        <w:rPr>
          <w:rFonts w:ascii="NimbusRomNo9L" w:eastAsia="Times New Roman" w:hAnsi="NimbusRomNo9L" w:cs="Times New Roman"/>
          <w:sz w:val="22"/>
          <w:szCs w:val="22"/>
        </w:rPr>
        <w:t>Eero</w:t>
      </w:r>
      <w:proofErr w:type="spellEnd"/>
      <w:r w:rsidRPr="004C358B">
        <w:rPr>
          <w:rFonts w:ascii="NimbusRomNo9L" w:eastAsia="Times New Roman" w:hAnsi="NimbusRomNo9L" w:cs="Times New Roman"/>
          <w:sz w:val="22"/>
          <w:szCs w:val="22"/>
        </w:rPr>
        <w:t xml:space="preserve"> P </w:t>
      </w:r>
      <w:proofErr w:type="spellStart"/>
      <w:r w:rsidRPr="004C358B">
        <w:rPr>
          <w:rFonts w:ascii="NimbusRomNo9L" w:eastAsia="Times New Roman" w:hAnsi="NimbusRomNo9L" w:cs="Times New Roman"/>
          <w:sz w:val="22"/>
          <w:szCs w:val="22"/>
        </w:rPr>
        <w:t>Simoncelli</w:t>
      </w:r>
      <w:proofErr w:type="spellEnd"/>
      <w:r w:rsidRPr="004C358B">
        <w:rPr>
          <w:rFonts w:ascii="NimbusRomNo9L" w:eastAsia="Times New Roman" w:hAnsi="NimbusRomNo9L" w:cs="Times New Roman"/>
          <w:sz w:val="22"/>
          <w:szCs w:val="22"/>
        </w:rPr>
        <w:t xml:space="preserve">. Spike-triggered neural characterization. </w:t>
      </w:r>
      <w:r w:rsidRPr="004C358B">
        <w:rPr>
          <w:rFonts w:ascii="NimbusRomNo9L" w:eastAsia="Times New Roman" w:hAnsi="NimbusRomNo9L" w:cs="Times New Roman"/>
          <w:i/>
          <w:iCs/>
          <w:sz w:val="22"/>
          <w:szCs w:val="22"/>
        </w:rPr>
        <w:t>Journal of Vision</w:t>
      </w:r>
      <w:r w:rsidRPr="004C358B">
        <w:rPr>
          <w:rFonts w:ascii="NimbusRomNo9L" w:eastAsia="Times New Roman" w:hAnsi="NimbusRomNo9L" w:cs="Times New Roman"/>
          <w:sz w:val="22"/>
          <w:szCs w:val="22"/>
        </w:rPr>
        <w:t xml:space="preserve">, 6(4):13–13, 2006. </w:t>
      </w:r>
    </w:p>
    <w:sectPr w:rsidR="00E05B04" w:rsidRPr="007056C7" w:rsidSect="005833C9">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5CC7" w14:textId="77777777" w:rsidR="009E2991" w:rsidRDefault="009E2991" w:rsidP="00C233CA">
      <w:pPr>
        <w:spacing w:after="0" w:line="240" w:lineRule="auto"/>
      </w:pPr>
      <w:r>
        <w:separator/>
      </w:r>
    </w:p>
  </w:endnote>
  <w:endnote w:type="continuationSeparator" w:id="0">
    <w:p w14:paraId="661A6B13" w14:textId="77777777" w:rsidR="009E2991" w:rsidRDefault="009E2991" w:rsidP="00C2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imbusMonL-Regu-Extend_85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5219551"/>
      <w:docPartObj>
        <w:docPartGallery w:val="Page Numbers (Bottom of Page)"/>
        <w:docPartUnique/>
      </w:docPartObj>
    </w:sdtPr>
    <w:sdtEndPr>
      <w:rPr>
        <w:rStyle w:val="PageNumber"/>
      </w:rPr>
    </w:sdtEndPr>
    <w:sdtContent>
      <w:p w14:paraId="6BA08349" w14:textId="3B89C060" w:rsidR="00BE5475" w:rsidRDefault="00BE5475" w:rsidP="00BE54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CB559F" w14:textId="77777777" w:rsidR="00BE5475" w:rsidRDefault="00BE5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6635572"/>
      <w:docPartObj>
        <w:docPartGallery w:val="Page Numbers (Bottom of Page)"/>
        <w:docPartUnique/>
      </w:docPartObj>
    </w:sdtPr>
    <w:sdtEndPr>
      <w:rPr>
        <w:rStyle w:val="PageNumber"/>
      </w:rPr>
    </w:sdtEndPr>
    <w:sdtContent>
      <w:p w14:paraId="3344A98F" w14:textId="37149C06" w:rsidR="00BE5475" w:rsidRDefault="00BE5475" w:rsidP="00BE54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D5B63">
          <w:rPr>
            <w:rStyle w:val="PageNumber"/>
            <w:noProof/>
          </w:rPr>
          <w:t>3</w:t>
        </w:r>
        <w:r>
          <w:rPr>
            <w:rStyle w:val="PageNumber"/>
          </w:rPr>
          <w:fldChar w:fldCharType="end"/>
        </w:r>
      </w:p>
    </w:sdtContent>
  </w:sdt>
  <w:p w14:paraId="5DC39554" w14:textId="77777777" w:rsidR="00BE5475" w:rsidRDefault="00BE5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A45B9" w14:textId="77777777" w:rsidR="009E2991" w:rsidRDefault="009E2991" w:rsidP="00C233CA">
      <w:pPr>
        <w:spacing w:after="0" w:line="240" w:lineRule="auto"/>
      </w:pPr>
      <w:r>
        <w:separator/>
      </w:r>
    </w:p>
  </w:footnote>
  <w:footnote w:type="continuationSeparator" w:id="0">
    <w:p w14:paraId="02A0FE31" w14:textId="77777777" w:rsidR="009E2991" w:rsidRDefault="009E2991" w:rsidP="00C23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5AFC0" w14:textId="0A693EE2" w:rsidR="00BE5475" w:rsidRDefault="00BE5475">
    <w:pPr>
      <w:pStyle w:val="Header"/>
    </w:pPr>
    <w:r>
      <w:t>NEPR 208</w:t>
    </w:r>
    <w:r>
      <w:ptab w:relativeTo="margin" w:alignment="center" w:leader="none"/>
    </w:r>
    <w:r>
      <w:ptab w:relativeTo="margin" w:alignment="right" w:leader="none"/>
    </w:r>
    <w:r w:rsidRPr="004C358B">
      <w:rPr>
        <w:rFonts w:ascii="NimbusRomNo9L" w:eastAsia="Times New Roman" w:hAnsi="NimbusRomNo9L" w:cs="Times New Roman"/>
        <w:sz w:val="22"/>
        <w:szCs w:val="22"/>
      </w:rPr>
      <w:t>NEPR 208 Neural coding and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FB1"/>
    <w:multiLevelType w:val="hybridMultilevel"/>
    <w:tmpl w:val="9F54F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84889"/>
    <w:multiLevelType w:val="multilevel"/>
    <w:tmpl w:val="0D06E53C"/>
    <w:lvl w:ilvl="0">
      <w:start w:val="1"/>
      <w:numFmt w:val="decimal"/>
      <w:lvlText w:val="%1."/>
      <w:lvlJc w:val="left"/>
      <w:pPr>
        <w:tabs>
          <w:tab w:val="num" w:pos="720"/>
        </w:tabs>
        <w:ind w:left="720" w:hanging="360"/>
      </w:pPr>
      <w:rPr>
        <w:rFonts w:ascii="NimbusRomNo9L" w:eastAsia="Times New Roman" w:hAnsi="NimbusRomNo9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6263A"/>
    <w:multiLevelType w:val="hybridMultilevel"/>
    <w:tmpl w:val="40AE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8198E"/>
    <w:multiLevelType w:val="multilevel"/>
    <w:tmpl w:val="1A5E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35206"/>
    <w:multiLevelType w:val="multilevel"/>
    <w:tmpl w:val="F366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C7B0A"/>
    <w:multiLevelType w:val="multilevel"/>
    <w:tmpl w:val="18DA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A39DA"/>
    <w:multiLevelType w:val="multilevel"/>
    <w:tmpl w:val="4B625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32C9D"/>
    <w:multiLevelType w:val="hybridMultilevel"/>
    <w:tmpl w:val="072C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0926DE"/>
    <w:multiLevelType w:val="multilevel"/>
    <w:tmpl w:val="A0DE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C4AB5"/>
    <w:multiLevelType w:val="multilevel"/>
    <w:tmpl w:val="7B34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8"/>
  </w:num>
  <w:num w:numId="5">
    <w:abstractNumId w:val="4"/>
  </w:num>
  <w:num w:numId="6">
    <w:abstractNumId w:val="9"/>
  </w:num>
  <w:num w:numId="7">
    <w:abstractNumId w:val="6"/>
  </w:num>
  <w:num w:numId="8">
    <w:abstractNumId w:val="7"/>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Carreira Mel">
    <w15:presenceInfo w15:providerId="AD" w15:userId="S::meldefon@stanford.edu::69f9fe2b-8f29-443f-854e-a5ddc292e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58B"/>
    <w:rsid w:val="000736B9"/>
    <w:rsid w:val="000F79C6"/>
    <w:rsid w:val="00107F54"/>
    <w:rsid w:val="001172CE"/>
    <w:rsid w:val="00180310"/>
    <w:rsid w:val="00196006"/>
    <w:rsid w:val="001C3126"/>
    <w:rsid w:val="002868D7"/>
    <w:rsid w:val="002D5B63"/>
    <w:rsid w:val="002E637D"/>
    <w:rsid w:val="003140E9"/>
    <w:rsid w:val="00316BD7"/>
    <w:rsid w:val="003B6385"/>
    <w:rsid w:val="003F32AF"/>
    <w:rsid w:val="004842FD"/>
    <w:rsid w:val="004C358B"/>
    <w:rsid w:val="004D0941"/>
    <w:rsid w:val="005833C9"/>
    <w:rsid w:val="005843FB"/>
    <w:rsid w:val="005E774E"/>
    <w:rsid w:val="00621541"/>
    <w:rsid w:val="00633F49"/>
    <w:rsid w:val="00651832"/>
    <w:rsid w:val="00693B28"/>
    <w:rsid w:val="00694D1F"/>
    <w:rsid w:val="006B795B"/>
    <w:rsid w:val="006F2C20"/>
    <w:rsid w:val="00700ABF"/>
    <w:rsid w:val="00701A06"/>
    <w:rsid w:val="007056C7"/>
    <w:rsid w:val="00715899"/>
    <w:rsid w:val="00754394"/>
    <w:rsid w:val="007D12EA"/>
    <w:rsid w:val="007E095D"/>
    <w:rsid w:val="00825399"/>
    <w:rsid w:val="00845585"/>
    <w:rsid w:val="008E41EF"/>
    <w:rsid w:val="008F56EC"/>
    <w:rsid w:val="009045AB"/>
    <w:rsid w:val="00912173"/>
    <w:rsid w:val="00917CC2"/>
    <w:rsid w:val="00941A6A"/>
    <w:rsid w:val="00942CBE"/>
    <w:rsid w:val="009B4DFC"/>
    <w:rsid w:val="009C7627"/>
    <w:rsid w:val="009E2991"/>
    <w:rsid w:val="009E72C1"/>
    <w:rsid w:val="00A0313A"/>
    <w:rsid w:val="00A34FD4"/>
    <w:rsid w:val="00A62558"/>
    <w:rsid w:val="00A857F1"/>
    <w:rsid w:val="00AA68FE"/>
    <w:rsid w:val="00AC02FB"/>
    <w:rsid w:val="00AE7F37"/>
    <w:rsid w:val="00B43125"/>
    <w:rsid w:val="00B54FD8"/>
    <w:rsid w:val="00BE5475"/>
    <w:rsid w:val="00BF47D1"/>
    <w:rsid w:val="00C123E1"/>
    <w:rsid w:val="00C233CA"/>
    <w:rsid w:val="00C41CB1"/>
    <w:rsid w:val="00C47591"/>
    <w:rsid w:val="00C85B3F"/>
    <w:rsid w:val="00C90993"/>
    <w:rsid w:val="00D428C6"/>
    <w:rsid w:val="00D445ED"/>
    <w:rsid w:val="00D47BD5"/>
    <w:rsid w:val="00DD2DA0"/>
    <w:rsid w:val="00E05B04"/>
    <w:rsid w:val="00E817B4"/>
    <w:rsid w:val="00F31DA5"/>
    <w:rsid w:val="00F32F83"/>
    <w:rsid w:val="00F8698C"/>
    <w:rsid w:val="00FE1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BFDD4"/>
  <w15:docId w15:val="{FBB0A335-D76C-474C-B755-3276B036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C1"/>
  </w:style>
  <w:style w:type="paragraph" w:styleId="Heading1">
    <w:name w:val="heading 1"/>
    <w:basedOn w:val="Normal"/>
    <w:next w:val="Normal"/>
    <w:link w:val="Heading1Char"/>
    <w:uiPriority w:val="9"/>
    <w:qFormat/>
    <w:rsid w:val="009E72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E72C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E72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E72C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72C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E72C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E72C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E72C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E72C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58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E72C1"/>
    <w:pPr>
      <w:ind w:left="720"/>
      <w:contextualSpacing/>
    </w:pPr>
  </w:style>
  <w:style w:type="paragraph" w:styleId="Header">
    <w:name w:val="header"/>
    <w:basedOn w:val="Normal"/>
    <w:link w:val="HeaderChar"/>
    <w:uiPriority w:val="99"/>
    <w:unhideWhenUsed/>
    <w:rsid w:val="00C233CA"/>
    <w:pPr>
      <w:tabs>
        <w:tab w:val="center" w:pos="4680"/>
        <w:tab w:val="right" w:pos="9360"/>
      </w:tabs>
    </w:pPr>
  </w:style>
  <w:style w:type="character" w:customStyle="1" w:styleId="HeaderChar">
    <w:name w:val="Header Char"/>
    <w:basedOn w:val="DefaultParagraphFont"/>
    <w:link w:val="Header"/>
    <w:uiPriority w:val="99"/>
    <w:rsid w:val="00C233CA"/>
  </w:style>
  <w:style w:type="paragraph" w:styleId="Footer">
    <w:name w:val="footer"/>
    <w:basedOn w:val="Normal"/>
    <w:link w:val="FooterChar"/>
    <w:uiPriority w:val="99"/>
    <w:unhideWhenUsed/>
    <w:rsid w:val="00C233CA"/>
    <w:pPr>
      <w:tabs>
        <w:tab w:val="center" w:pos="4680"/>
        <w:tab w:val="right" w:pos="9360"/>
      </w:tabs>
    </w:pPr>
  </w:style>
  <w:style w:type="character" w:customStyle="1" w:styleId="FooterChar">
    <w:name w:val="Footer Char"/>
    <w:basedOn w:val="DefaultParagraphFont"/>
    <w:link w:val="Footer"/>
    <w:uiPriority w:val="99"/>
    <w:rsid w:val="00C233CA"/>
  </w:style>
  <w:style w:type="character" w:styleId="PageNumber">
    <w:name w:val="page number"/>
    <w:basedOn w:val="DefaultParagraphFont"/>
    <w:uiPriority w:val="99"/>
    <w:semiHidden/>
    <w:unhideWhenUsed/>
    <w:rsid w:val="005833C9"/>
  </w:style>
  <w:style w:type="character" w:customStyle="1" w:styleId="Heading1Char">
    <w:name w:val="Heading 1 Char"/>
    <w:basedOn w:val="DefaultParagraphFont"/>
    <w:link w:val="Heading1"/>
    <w:uiPriority w:val="9"/>
    <w:rsid w:val="009E72C1"/>
    <w:rPr>
      <w:smallCaps/>
      <w:spacing w:val="5"/>
      <w:sz w:val="32"/>
      <w:szCs w:val="32"/>
    </w:rPr>
  </w:style>
  <w:style w:type="paragraph" w:styleId="TOCHeading">
    <w:name w:val="TOC Heading"/>
    <w:basedOn w:val="Heading1"/>
    <w:next w:val="Normal"/>
    <w:uiPriority w:val="39"/>
    <w:unhideWhenUsed/>
    <w:qFormat/>
    <w:rsid w:val="009E72C1"/>
    <w:pPr>
      <w:outlineLvl w:val="9"/>
    </w:pPr>
  </w:style>
  <w:style w:type="paragraph" w:styleId="TOC1">
    <w:name w:val="toc 1"/>
    <w:basedOn w:val="Normal"/>
    <w:next w:val="Normal"/>
    <w:autoRedefine/>
    <w:uiPriority w:val="39"/>
    <w:unhideWhenUsed/>
    <w:rsid w:val="00AE7F37"/>
    <w:pPr>
      <w:spacing w:before="120"/>
    </w:pPr>
    <w:rPr>
      <w:b/>
      <w:bCs/>
      <w:i/>
      <w:iCs/>
    </w:rPr>
  </w:style>
  <w:style w:type="paragraph" w:styleId="TOC2">
    <w:name w:val="toc 2"/>
    <w:basedOn w:val="Normal"/>
    <w:next w:val="Normal"/>
    <w:autoRedefine/>
    <w:uiPriority w:val="39"/>
    <w:unhideWhenUsed/>
    <w:rsid w:val="00AE7F37"/>
    <w:pPr>
      <w:spacing w:before="120"/>
      <w:ind w:left="240"/>
    </w:pPr>
    <w:rPr>
      <w:b/>
      <w:bCs/>
      <w:sz w:val="22"/>
      <w:szCs w:val="22"/>
    </w:rPr>
  </w:style>
  <w:style w:type="paragraph" w:styleId="TOC3">
    <w:name w:val="toc 3"/>
    <w:basedOn w:val="Normal"/>
    <w:next w:val="Normal"/>
    <w:autoRedefine/>
    <w:uiPriority w:val="39"/>
    <w:semiHidden/>
    <w:unhideWhenUsed/>
    <w:rsid w:val="00AE7F37"/>
    <w:pPr>
      <w:ind w:left="480"/>
    </w:pPr>
  </w:style>
  <w:style w:type="paragraph" w:styleId="TOC4">
    <w:name w:val="toc 4"/>
    <w:basedOn w:val="Normal"/>
    <w:next w:val="Normal"/>
    <w:autoRedefine/>
    <w:uiPriority w:val="39"/>
    <w:semiHidden/>
    <w:unhideWhenUsed/>
    <w:rsid w:val="00AE7F37"/>
    <w:pPr>
      <w:ind w:left="720"/>
    </w:pPr>
  </w:style>
  <w:style w:type="paragraph" w:styleId="TOC5">
    <w:name w:val="toc 5"/>
    <w:basedOn w:val="Normal"/>
    <w:next w:val="Normal"/>
    <w:autoRedefine/>
    <w:uiPriority w:val="39"/>
    <w:semiHidden/>
    <w:unhideWhenUsed/>
    <w:rsid w:val="00AE7F37"/>
    <w:pPr>
      <w:ind w:left="960"/>
    </w:pPr>
  </w:style>
  <w:style w:type="paragraph" w:styleId="TOC6">
    <w:name w:val="toc 6"/>
    <w:basedOn w:val="Normal"/>
    <w:next w:val="Normal"/>
    <w:autoRedefine/>
    <w:uiPriority w:val="39"/>
    <w:semiHidden/>
    <w:unhideWhenUsed/>
    <w:rsid w:val="00AE7F37"/>
    <w:pPr>
      <w:ind w:left="1200"/>
    </w:pPr>
  </w:style>
  <w:style w:type="paragraph" w:styleId="TOC7">
    <w:name w:val="toc 7"/>
    <w:basedOn w:val="Normal"/>
    <w:next w:val="Normal"/>
    <w:autoRedefine/>
    <w:uiPriority w:val="39"/>
    <w:semiHidden/>
    <w:unhideWhenUsed/>
    <w:rsid w:val="00AE7F37"/>
    <w:pPr>
      <w:ind w:left="1440"/>
    </w:pPr>
  </w:style>
  <w:style w:type="paragraph" w:styleId="TOC8">
    <w:name w:val="toc 8"/>
    <w:basedOn w:val="Normal"/>
    <w:next w:val="Normal"/>
    <w:autoRedefine/>
    <w:uiPriority w:val="39"/>
    <w:semiHidden/>
    <w:unhideWhenUsed/>
    <w:rsid w:val="00AE7F37"/>
    <w:pPr>
      <w:ind w:left="1680"/>
    </w:pPr>
  </w:style>
  <w:style w:type="paragraph" w:styleId="TOC9">
    <w:name w:val="toc 9"/>
    <w:basedOn w:val="Normal"/>
    <w:next w:val="Normal"/>
    <w:autoRedefine/>
    <w:uiPriority w:val="39"/>
    <w:semiHidden/>
    <w:unhideWhenUsed/>
    <w:rsid w:val="00AE7F37"/>
    <w:pPr>
      <w:ind w:left="1920"/>
    </w:pPr>
  </w:style>
  <w:style w:type="character" w:customStyle="1" w:styleId="Heading2Char">
    <w:name w:val="Heading 2 Char"/>
    <w:basedOn w:val="DefaultParagraphFont"/>
    <w:link w:val="Heading2"/>
    <w:uiPriority w:val="9"/>
    <w:semiHidden/>
    <w:rsid w:val="009E72C1"/>
    <w:rPr>
      <w:smallCaps/>
      <w:spacing w:val="5"/>
      <w:sz w:val="28"/>
      <w:szCs w:val="28"/>
    </w:rPr>
  </w:style>
  <w:style w:type="character" w:styleId="Hyperlink">
    <w:name w:val="Hyperlink"/>
    <w:basedOn w:val="DefaultParagraphFont"/>
    <w:uiPriority w:val="99"/>
    <w:unhideWhenUsed/>
    <w:rsid w:val="000736B9"/>
    <w:rPr>
      <w:color w:val="0563C1" w:themeColor="hyperlink"/>
      <w:u w:val="single"/>
    </w:rPr>
  </w:style>
  <w:style w:type="character" w:customStyle="1" w:styleId="Heading3Char">
    <w:name w:val="Heading 3 Char"/>
    <w:basedOn w:val="DefaultParagraphFont"/>
    <w:link w:val="Heading3"/>
    <w:uiPriority w:val="9"/>
    <w:semiHidden/>
    <w:rsid w:val="009E72C1"/>
    <w:rPr>
      <w:smallCaps/>
      <w:spacing w:val="5"/>
      <w:sz w:val="24"/>
      <w:szCs w:val="24"/>
    </w:rPr>
  </w:style>
  <w:style w:type="character" w:customStyle="1" w:styleId="Heading4Char">
    <w:name w:val="Heading 4 Char"/>
    <w:basedOn w:val="DefaultParagraphFont"/>
    <w:link w:val="Heading4"/>
    <w:uiPriority w:val="9"/>
    <w:semiHidden/>
    <w:rsid w:val="009E72C1"/>
    <w:rPr>
      <w:smallCaps/>
      <w:spacing w:val="10"/>
      <w:sz w:val="22"/>
      <w:szCs w:val="22"/>
    </w:rPr>
  </w:style>
  <w:style w:type="character" w:customStyle="1" w:styleId="Heading5Char">
    <w:name w:val="Heading 5 Char"/>
    <w:basedOn w:val="DefaultParagraphFont"/>
    <w:link w:val="Heading5"/>
    <w:uiPriority w:val="9"/>
    <w:semiHidden/>
    <w:rsid w:val="009E72C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E72C1"/>
    <w:rPr>
      <w:smallCaps/>
      <w:color w:val="ED7D31" w:themeColor="accent2"/>
      <w:spacing w:val="5"/>
      <w:sz w:val="22"/>
    </w:rPr>
  </w:style>
  <w:style w:type="character" w:customStyle="1" w:styleId="Heading7Char">
    <w:name w:val="Heading 7 Char"/>
    <w:basedOn w:val="DefaultParagraphFont"/>
    <w:link w:val="Heading7"/>
    <w:uiPriority w:val="9"/>
    <w:semiHidden/>
    <w:rsid w:val="009E72C1"/>
    <w:rPr>
      <w:b/>
      <w:smallCaps/>
      <w:color w:val="ED7D31" w:themeColor="accent2"/>
      <w:spacing w:val="10"/>
    </w:rPr>
  </w:style>
  <w:style w:type="character" w:customStyle="1" w:styleId="Heading8Char">
    <w:name w:val="Heading 8 Char"/>
    <w:basedOn w:val="DefaultParagraphFont"/>
    <w:link w:val="Heading8"/>
    <w:uiPriority w:val="9"/>
    <w:semiHidden/>
    <w:rsid w:val="009E72C1"/>
    <w:rPr>
      <w:b/>
      <w:i/>
      <w:smallCaps/>
      <w:color w:val="C45911" w:themeColor="accent2" w:themeShade="BF"/>
    </w:rPr>
  </w:style>
  <w:style w:type="character" w:customStyle="1" w:styleId="Heading9Char">
    <w:name w:val="Heading 9 Char"/>
    <w:basedOn w:val="DefaultParagraphFont"/>
    <w:link w:val="Heading9"/>
    <w:uiPriority w:val="9"/>
    <w:semiHidden/>
    <w:rsid w:val="009E72C1"/>
    <w:rPr>
      <w:b/>
      <w:i/>
      <w:smallCaps/>
      <w:color w:val="823B0B" w:themeColor="accent2" w:themeShade="7F"/>
    </w:rPr>
  </w:style>
  <w:style w:type="paragraph" w:styleId="Caption">
    <w:name w:val="caption"/>
    <w:basedOn w:val="Normal"/>
    <w:next w:val="Normal"/>
    <w:uiPriority w:val="35"/>
    <w:semiHidden/>
    <w:unhideWhenUsed/>
    <w:qFormat/>
    <w:rsid w:val="009E72C1"/>
    <w:rPr>
      <w:b/>
      <w:bCs/>
      <w:caps/>
      <w:sz w:val="16"/>
      <w:szCs w:val="18"/>
    </w:rPr>
  </w:style>
  <w:style w:type="paragraph" w:styleId="Title">
    <w:name w:val="Title"/>
    <w:basedOn w:val="Normal"/>
    <w:next w:val="Normal"/>
    <w:link w:val="TitleChar"/>
    <w:uiPriority w:val="10"/>
    <w:qFormat/>
    <w:rsid w:val="009E72C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E72C1"/>
    <w:rPr>
      <w:smallCaps/>
      <w:sz w:val="48"/>
      <w:szCs w:val="48"/>
    </w:rPr>
  </w:style>
  <w:style w:type="paragraph" w:styleId="Subtitle">
    <w:name w:val="Subtitle"/>
    <w:basedOn w:val="Normal"/>
    <w:next w:val="Normal"/>
    <w:link w:val="SubtitleChar"/>
    <w:uiPriority w:val="11"/>
    <w:qFormat/>
    <w:rsid w:val="009E72C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72C1"/>
    <w:rPr>
      <w:rFonts w:asciiTheme="majorHAnsi" w:eastAsiaTheme="majorEastAsia" w:hAnsiTheme="majorHAnsi" w:cstheme="majorBidi"/>
      <w:szCs w:val="22"/>
    </w:rPr>
  </w:style>
  <w:style w:type="character" w:styleId="Strong">
    <w:name w:val="Strong"/>
    <w:uiPriority w:val="22"/>
    <w:qFormat/>
    <w:rsid w:val="009E72C1"/>
    <w:rPr>
      <w:b/>
      <w:color w:val="ED7D31" w:themeColor="accent2"/>
    </w:rPr>
  </w:style>
  <w:style w:type="character" w:styleId="Emphasis">
    <w:name w:val="Emphasis"/>
    <w:uiPriority w:val="20"/>
    <w:qFormat/>
    <w:rsid w:val="009E72C1"/>
    <w:rPr>
      <w:b/>
      <w:i/>
      <w:spacing w:val="10"/>
    </w:rPr>
  </w:style>
  <w:style w:type="paragraph" w:styleId="NoSpacing">
    <w:name w:val="No Spacing"/>
    <w:basedOn w:val="Normal"/>
    <w:link w:val="NoSpacingChar"/>
    <w:uiPriority w:val="1"/>
    <w:qFormat/>
    <w:rsid w:val="009E72C1"/>
    <w:pPr>
      <w:spacing w:after="0" w:line="240" w:lineRule="auto"/>
    </w:pPr>
  </w:style>
  <w:style w:type="character" w:customStyle="1" w:styleId="NoSpacingChar">
    <w:name w:val="No Spacing Char"/>
    <w:basedOn w:val="DefaultParagraphFont"/>
    <w:link w:val="NoSpacing"/>
    <w:uiPriority w:val="1"/>
    <w:rsid w:val="009E72C1"/>
  </w:style>
  <w:style w:type="paragraph" w:styleId="Quote">
    <w:name w:val="Quote"/>
    <w:basedOn w:val="Normal"/>
    <w:next w:val="Normal"/>
    <w:link w:val="QuoteChar"/>
    <w:uiPriority w:val="29"/>
    <w:qFormat/>
    <w:rsid w:val="009E72C1"/>
    <w:rPr>
      <w:i/>
    </w:rPr>
  </w:style>
  <w:style w:type="character" w:customStyle="1" w:styleId="QuoteChar">
    <w:name w:val="Quote Char"/>
    <w:basedOn w:val="DefaultParagraphFont"/>
    <w:link w:val="Quote"/>
    <w:uiPriority w:val="29"/>
    <w:rsid w:val="009E72C1"/>
    <w:rPr>
      <w:i/>
    </w:rPr>
  </w:style>
  <w:style w:type="paragraph" w:styleId="IntenseQuote">
    <w:name w:val="Intense Quote"/>
    <w:basedOn w:val="Normal"/>
    <w:next w:val="Normal"/>
    <w:link w:val="IntenseQuoteChar"/>
    <w:uiPriority w:val="30"/>
    <w:qFormat/>
    <w:rsid w:val="009E72C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72C1"/>
    <w:rPr>
      <w:b/>
      <w:i/>
      <w:color w:val="FFFFFF" w:themeColor="background1"/>
      <w:shd w:val="clear" w:color="auto" w:fill="ED7D31" w:themeFill="accent2"/>
    </w:rPr>
  </w:style>
  <w:style w:type="character" w:styleId="SubtleEmphasis">
    <w:name w:val="Subtle Emphasis"/>
    <w:uiPriority w:val="19"/>
    <w:qFormat/>
    <w:rsid w:val="009E72C1"/>
    <w:rPr>
      <w:i/>
    </w:rPr>
  </w:style>
  <w:style w:type="character" w:styleId="IntenseEmphasis">
    <w:name w:val="Intense Emphasis"/>
    <w:uiPriority w:val="21"/>
    <w:qFormat/>
    <w:rsid w:val="009E72C1"/>
    <w:rPr>
      <w:b/>
      <w:i/>
      <w:color w:val="ED7D31" w:themeColor="accent2"/>
      <w:spacing w:val="10"/>
    </w:rPr>
  </w:style>
  <w:style w:type="character" w:styleId="SubtleReference">
    <w:name w:val="Subtle Reference"/>
    <w:uiPriority w:val="31"/>
    <w:qFormat/>
    <w:rsid w:val="009E72C1"/>
    <w:rPr>
      <w:b/>
    </w:rPr>
  </w:style>
  <w:style w:type="character" w:styleId="IntenseReference">
    <w:name w:val="Intense Reference"/>
    <w:uiPriority w:val="32"/>
    <w:qFormat/>
    <w:rsid w:val="009E72C1"/>
    <w:rPr>
      <w:b/>
      <w:bCs/>
      <w:smallCaps/>
      <w:spacing w:val="5"/>
      <w:sz w:val="22"/>
      <w:szCs w:val="22"/>
      <w:u w:val="single"/>
    </w:rPr>
  </w:style>
  <w:style w:type="character" w:styleId="BookTitle">
    <w:name w:val="Book Title"/>
    <w:uiPriority w:val="33"/>
    <w:qFormat/>
    <w:rsid w:val="009E72C1"/>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4842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42FD"/>
    <w:rPr>
      <w:rFonts w:ascii="Times New Roman" w:hAnsi="Times New Roman" w:cs="Times New Roman"/>
      <w:sz w:val="18"/>
      <w:szCs w:val="18"/>
    </w:rPr>
  </w:style>
  <w:style w:type="character" w:styleId="PlaceholderText">
    <w:name w:val="Placeholder Text"/>
    <w:basedOn w:val="DefaultParagraphFont"/>
    <w:uiPriority w:val="99"/>
    <w:semiHidden/>
    <w:rsid w:val="006B7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24682">
      <w:bodyDiv w:val="1"/>
      <w:marLeft w:val="0"/>
      <w:marRight w:val="0"/>
      <w:marTop w:val="0"/>
      <w:marBottom w:val="0"/>
      <w:divBdr>
        <w:top w:val="none" w:sz="0" w:space="0" w:color="auto"/>
        <w:left w:val="none" w:sz="0" w:space="0" w:color="auto"/>
        <w:bottom w:val="none" w:sz="0" w:space="0" w:color="auto"/>
        <w:right w:val="none" w:sz="0" w:space="0" w:color="auto"/>
      </w:divBdr>
      <w:divsChild>
        <w:div w:id="871112490">
          <w:marLeft w:val="0"/>
          <w:marRight w:val="0"/>
          <w:marTop w:val="0"/>
          <w:marBottom w:val="0"/>
          <w:divBdr>
            <w:top w:val="none" w:sz="0" w:space="0" w:color="auto"/>
            <w:left w:val="none" w:sz="0" w:space="0" w:color="auto"/>
            <w:bottom w:val="none" w:sz="0" w:space="0" w:color="auto"/>
            <w:right w:val="none" w:sz="0" w:space="0" w:color="auto"/>
          </w:divBdr>
          <w:divsChild>
            <w:div w:id="160976952">
              <w:marLeft w:val="0"/>
              <w:marRight w:val="0"/>
              <w:marTop w:val="0"/>
              <w:marBottom w:val="0"/>
              <w:divBdr>
                <w:top w:val="none" w:sz="0" w:space="0" w:color="auto"/>
                <w:left w:val="none" w:sz="0" w:space="0" w:color="auto"/>
                <w:bottom w:val="none" w:sz="0" w:space="0" w:color="auto"/>
                <w:right w:val="none" w:sz="0" w:space="0" w:color="auto"/>
              </w:divBdr>
              <w:divsChild>
                <w:div w:id="1981837206">
                  <w:marLeft w:val="0"/>
                  <w:marRight w:val="0"/>
                  <w:marTop w:val="0"/>
                  <w:marBottom w:val="0"/>
                  <w:divBdr>
                    <w:top w:val="none" w:sz="0" w:space="0" w:color="auto"/>
                    <w:left w:val="none" w:sz="0" w:space="0" w:color="auto"/>
                    <w:bottom w:val="none" w:sz="0" w:space="0" w:color="auto"/>
                    <w:right w:val="none" w:sz="0" w:space="0" w:color="auto"/>
                  </w:divBdr>
                </w:div>
              </w:divsChild>
            </w:div>
            <w:div w:id="1969974711">
              <w:marLeft w:val="0"/>
              <w:marRight w:val="0"/>
              <w:marTop w:val="0"/>
              <w:marBottom w:val="0"/>
              <w:divBdr>
                <w:top w:val="none" w:sz="0" w:space="0" w:color="auto"/>
                <w:left w:val="none" w:sz="0" w:space="0" w:color="auto"/>
                <w:bottom w:val="none" w:sz="0" w:space="0" w:color="auto"/>
                <w:right w:val="none" w:sz="0" w:space="0" w:color="auto"/>
              </w:divBdr>
              <w:divsChild>
                <w:div w:id="565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6127">
          <w:marLeft w:val="0"/>
          <w:marRight w:val="0"/>
          <w:marTop w:val="0"/>
          <w:marBottom w:val="0"/>
          <w:divBdr>
            <w:top w:val="none" w:sz="0" w:space="0" w:color="auto"/>
            <w:left w:val="none" w:sz="0" w:space="0" w:color="auto"/>
            <w:bottom w:val="none" w:sz="0" w:space="0" w:color="auto"/>
            <w:right w:val="none" w:sz="0" w:space="0" w:color="auto"/>
          </w:divBdr>
          <w:divsChild>
            <w:div w:id="1192301806">
              <w:marLeft w:val="0"/>
              <w:marRight w:val="0"/>
              <w:marTop w:val="0"/>
              <w:marBottom w:val="0"/>
              <w:divBdr>
                <w:top w:val="none" w:sz="0" w:space="0" w:color="auto"/>
                <w:left w:val="none" w:sz="0" w:space="0" w:color="auto"/>
                <w:bottom w:val="none" w:sz="0" w:space="0" w:color="auto"/>
                <w:right w:val="none" w:sz="0" w:space="0" w:color="auto"/>
              </w:divBdr>
              <w:divsChild>
                <w:div w:id="603345717">
                  <w:marLeft w:val="0"/>
                  <w:marRight w:val="0"/>
                  <w:marTop w:val="0"/>
                  <w:marBottom w:val="0"/>
                  <w:divBdr>
                    <w:top w:val="none" w:sz="0" w:space="0" w:color="auto"/>
                    <w:left w:val="none" w:sz="0" w:space="0" w:color="auto"/>
                    <w:bottom w:val="none" w:sz="0" w:space="0" w:color="auto"/>
                    <w:right w:val="none" w:sz="0" w:space="0" w:color="auto"/>
                  </w:divBdr>
                </w:div>
              </w:divsChild>
            </w:div>
            <w:div w:id="1219054814">
              <w:marLeft w:val="0"/>
              <w:marRight w:val="0"/>
              <w:marTop w:val="0"/>
              <w:marBottom w:val="0"/>
              <w:divBdr>
                <w:top w:val="none" w:sz="0" w:space="0" w:color="auto"/>
                <w:left w:val="none" w:sz="0" w:space="0" w:color="auto"/>
                <w:bottom w:val="none" w:sz="0" w:space="0" w:color="auto"/>
                <w:right w:val="none" w:sz="0" w:space="0" w:color="auto"/>
              </w:divBdr>
              <w:divsChild>
                <w:div w:id="2060081677">
                  <w:marLeft w:val="0"/>
                  <w:marRight w:val="0"/>
                  <w:marTop w:val="0"/>
                  <w:marBottom w:val="0"/>
                  <w:divBdr>
                    <w:top w:val="none" w:sz="0" w:space="0" w:color="auto"/>
                    <w:left w:val="none" w:sz="0" w:space="0" w:color="auto"/>
                    <w:bottom w:val="none" w:sz="0" w:space="0" w:color="auto"/>
                    <w:right w:val="none" w:sz="0" w:space="0" w:color="auto"/>
                  </w:divBdr>
                </w:div>
              </w:divsChild>
            </w:div>
            <w:div w:id="1025640165">
              <w:marLeft w:val="0"/>
              <w:marRight w:val="0"/>
              <w:marTop w:val="0"/>
              <w:marBottom w:val="0"/>
              <w:divBdr>
                <w:top w:val="none" w:sz="0" w:space="0" w:color="auto"/>
                <w:left w:val="none" w:sz="0" w:space="0" w:color="auto"/>
                <w:bottom w:val="none" w:sz="0" w:space="0" w:color="auto"/>
                <w:right w:val="none" w:sz="0" w:space="0" w:color="auto"/>
              </w:divBdr>
              <w:divsChild>
                <w:div w:id="1048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4663">
          <w:marLeft w:val="0"/>
          <w:marRight w:val="0"/>
          <w:marTop w:val="0"/>
          <w:marBottom w:val="0"/>
          <w:divBdr>
            <w:top w:val="none" w:sz="0" w:space="0" w:color="auto"/>
            <w:left w:val="none" w:sz="0" w:space="0" w:color="auto"/>
            <w:bottom w:val="none" w:sz="0" w:space="0" w:color="auto"/>
            <w:right w:val="none" w:sz="0" w:space="0" w:color="auto"/>
          </w:divBdr>
          <w:divsChild>
            <w:div w:id="758020746">
              <w:marLeft w:val="0"/>
              <w:marRight w:val="0"/>
              <w:marTop w:val="0"/>
              <w:marBottom w:val="0"/>
              <w:divBdr>
                <w:top w:val="none" w:sz="0" w:space="0" w:color="auto"/>
                <w:left w:val="none" w:sz="0" w:space="0" w:color="auto"/>
                <w:bottom w:val="none" w:sz="0" w:space="0" w:color="auto"/>
                <w:right w:val="none" w:sz="0" w:space="0" w:color="auto"/>
              </w:divBdr>
              <w:divsChild>
                <w:div w:id="907691518">
                  <w:marLeft w:val="0"/>
                  <w:marRight w:val="0"/>
                  <w:marTop w:val="0"/>
                  <w:marBottom w:val="0"/>
                  <w:divBdr>
                    <w:top w:val="none" w:sz="0" w:space="0" w:color="auto"/>
                    <w:left w:val="none" w:sz="0" w:space="0" w:color="auto"/>
                    <w:bottom w:val="none" w:sz="0" w:space="0" w:color="auto"/>
                    <w:right w:val="none" w:sz="0" w:space="0" w:color="auto"/>
                  </w:divBdr>
                </w:div>
              </w:divsChild>
            </w:div>
            <w:div w:id="612707736">
              <w:marLeft w:val="0"/>
              <w:marRight w:val="0"/>
              <w:marTop w:val="0"/>
              <w:marBottom w:val="0"/>
              <w:divBdr>
                <w:top w:val="none" w:sz="0" w:space="0" w:color="auto"/>
                <w:left w:val="none" w:sz="0" w:space="0" w:color="auto"/>
                <w:bottom w:val="none" w:sz="0" w:space="0" w:color="auto"/>
                <w:right w:val="none" w:sz="0" w:space="0" w:color="auto"/>
              </w:divBdr>
              <w:divsChild>
                <w:div w:id="927420563">
                  <w:marLeft w:val="0"/>
                  <w:marRight w:val="0"/>
                  <w:marTop w:val="0"/>
                  <w:marBottom w:val="0"/>
                  <w:divBdr>
                    <w:top w:val="none" w:sz="0" w:space="0" w:color="auto"/>
                    <w:left w:val="none" w:sz="0" w:space="0" w:color="auto"/>
                    <w:bottom w:val="none" w:sz="0" w:space="0" w:color="auto"/>
                    <w:right w:val="none" w:sz="0" w:space="0" w:color="auto"/>
                  </w:divBdr>
                </w:div>
              </w:divsChild>
            </w:div>
            <w:div w:id="1353192810">
              <w:marLeft w:val="0"/>
              <w:marRight w:val="0"/>
              <w:marTop w:val="0"/>
              <w:marBottom w:val="0"/>
              <w:divBdr>
                <w:top w:val="none" w:sz="0" w:space="0" w:color="auto"/>
                <w:left w:val="none" w:sz="0" w:space="0" w:color="auto"/>
                <w:bottom w:val="none" w:sz="0" w:space="0" w:color="auto"/>
                <w:right w:val="none" w:sz="0" w:space="0" w:color="auto"/>
              </w:divBdr>
              <w:divsChild>
                <w:div w:id="9191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806">
          <w:marLeft w:val="0"/>
          <w:marRight w:val="0"/>
          <w:marTop w:val="0"/>
          <w:marBottom w:val="0"/>
          <w:divBdr>
            <w:top w:val="none" w:sz="0" w:space="0" w:color="auto"/>
            <w:left w:val="none" w:sz="0" w:space="0" w:color="auto"/>
            <w:bottom w:val="none" w:sz="0" w:space="0" w:color="auto"/>
            <w:right w:val="none" w:sz="0" w:space="0" w:color="auto"/>
          </w:divBdr>
          <w:divsChild>
            <w:div w:id="1887718291">
              <w:marLeft w:val="0"/>
              <w:marRight w:val="0"/>
              <w:marTop w:val="0"/>
              <w:marBottom w:val="0"/>
              <w:divBdr>
                <w:top w:val="none" w:sz="0" w:space="0" w:color="auto"/>
                <w:left w:val="none" w:sz="0" w:space="0" w:color="auto"/>
                <w:bottom w:val="none" w:sz="0" w:space="0" w:color="auto"/>
                <w:right w:val="none" w:sz="0" w:space="0" w:color="auto"/>
              </w:divBdr>
              <w:divsChild>
                <w:div w:id="29108830">
                  <w:marLeft w:val="0"/>
                  <w:marRight w:val="0"/>
                  <w:marTop w:val="0"/>
                  <w:marBottom w:val="0"/>
                  <w:divBdr>
                    <w:top w:val="none" w:sz="0" w:space="0" w:color="auto"/>
                    <w:left w:val="none" w:sz="0" w:space="0" w:color="auto"/>
                    <w:bottom w:val="none" w:sz="0" w:space="0" w:color="auto"/>
                    <w:right w:val="none" w:sz="0" w:space="0" w:color="auto"/>
                  </w:divBdr>
                </w:div>
              </w:divsChild>
            </w:div>
            <w:div w:id="1770155959">
              <w:marLeft w:val="0"/>
              <w:marRight w:val="0"/>
              <w:marTop w:val="0"/>
              <w:marBottom w:val="0"/>
              <w:divBdr>
                <w:top w:val="none" w:sz="0" w:space="0" w:color="auto"/>
                <w:left w:val="none" w:sz="0" w:space="0" w:color="auto"/>
                <w:bottom w:val="none" w:sz="0" w:space="0" w:color="auto"/>
                <w:right w:val="none" w:sz="0" w:space="0" w:color="auto"/>
              </w:divBdr>
              <w:divsChild>
                <w:div w:id="491914897">
                  <w:marLeft w:val="0"/>
                  <w:marRight w:val="0"/>
                  <w:marTop w:val="0"/>
                  <w:marBottom w:val="0"/>
                  <w:divBdr>
                    <w:top w:val="none" w:sz="0" w:space="0" w:color="auto"/>
                    <w:left w:val="none" w:sz="0" w:space="0" w:color="auto"/>
                    <w:bottom w:val="none" w:sz="0" w:space="0" w:color="auto"/>
                    <w:right w:val="none" w:sz="0" w:space="0" w:color="auto"/>
                  </w:divBdr>
                </w:div>
              </w:divsChild>
            </w:div>
            <w:div w:id="388841712">
              <w:marLeft w:val="0"/>
              <w:marRight w:val="0"/>
              <w:marTop w:val="0"/>
              <w:marBottom w:val="0"/>
              <w:divBdr>
                <w:top w:val="none" w:sz="0" w:space="0" w:color="auto"/>
                <w:left w:val="none" w:sz="0" w:space="0" w:color="auto"/>
                <w:bottom w:val="none" w:sz="0" w:space="0" w:color="auto"/>
                <w:right w:val="none" w:sz="0" w:space="0" w:color="auto"/>
              </w:divBdr>
              <w:divsChild>
                <w:div w:id="1766070672">
                  <w:marLeft w:val="0"/>
                  <w:marRight w:val="0"/>
                  <w:marTop w:val="0"/>
                  <w:marBottom w:val="0"/>
                  <w:divBdr>
                    <w:top w:val="none" w:sz="0" w:space="0" w:color="auto"/>
                    <w:left w:val="none" w:sz="0" w:space="0" w:color="auto"/>
                    <w:bottom w:val="none" w:sz="0" w:space="0" w:color="auto"/>
                    <w:right w:val="none" w:sz="0" w:space="0" w:color="auto"/>
                  </w:divBdr>
                </w:div>
                <w:div w:id="1022248288">
                  <w:marLeft w:val="0"/>
                  <w:marRight w:val="0"/>
                  <w:marTop w:val="0"/>
                  <w:marBottom w:val="0"/>
                  <w:divBdr>
                    <w:top w:val="none" w:sz="0" w:space="0" w:color="auto"/>
                    <w:left w:val="none" w:sz="0" w:space="0" w:color="auto"/>
                    <w:bottom w:val="none" w:sz="0" w:space="0" w:color="auto"/>
                    <w:right w:val="none" w:sz="0" w:space="0" w:color="auto"/>
                  </w:divBdr>
                </w:div>
              </w:divsChild>
            </w:div>
            <w:div w:id="890389307">
              <w:marLeft w:val="0"/>
              <w:marRight w:val="0"/>
              <w:marTop w:val="0"/>
              <w:marBottom w:val="0"/>
              <w:divBdr>
                <w:top w:val="none" w:sz="0" w:space="0" w:color="auto"/>
                <w:left w:val="none" w:sz="0" w:space="0" w:color="auto"/>
                <w:bottom w:val="none" w:sz="0" w:space="0" w:color="auto"/>
                <w:right w:val="none" w:sz="0" w:space="0" w:color="auto"/>
              </w:divBdr>
              <w:divsChild>
                <w:div w:id="1377507608">
                  <w:marLeft w:val="0"/>
                  <w:marRight w:val="0"/>
                  <w:marTop w:val="0"/>
                  <w:marBottom w:val="0"/>
                  <w:divBdr>
                    <w:top w:val="none" w:sz="0" w:space="0" w:color="auto"/>
                    <w:left w:val="none" w:sz="0" w:space="0" w:color="auto"/>
                    <w:bottom w:val="none" w:sz="0" w:space="0" w:color="auto"/>
                    <w:right w:val="none" w:sz="0" w:space="0" w:color="auto"/>
                  </w:divBdr>
                </w:div>
              </w:divsChild>
            </w:div>
            <w:div w:id="289166393">
              <w:marLeft w:val="0"/>
              <w:marRight w:val="0"/>
              <w:marTop w:val="0"/>
              <w:marBottom w:val="0"/>
              <w:divBdr>
                <w:top w:val="none" w:sz="0" w:space="0" w:color="auto"/>
                <w:left w:val="none" w:sz="0" w:space="0" w:color="auto"/>
                <w:bottom w:val="none" w:sz="0" w:space="0" w:color="auto"/>
                <w:right w:val="none" w:sz="0" w:space="0" w:color="auto"/>
              </w:divBdr>
              <w:divsChild>
                <w:div w:id="13543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8018">
          <w:marLeft w:val="0"/>
          <w:marRight w:val="0"/>
          <w:marTop w:val="0"/>
          <w:marBottom w:val="0"/>
          <w:divBdr>
            <w:top w:val="none" w:sz="0" w:space="0" w:color="auto"/>
            <w:left w:val="none" w:sz="0" w:space="0" w:color="auto"/>
            <w:bottom w:val="none" w:sz="0" w:space="0" w:color="auto"/>
            <w:right w:val="none" w:sz="0" w:space="0" w:color="auto"/>
          </w:divBdr>
          <w:divsChild>
            <w:div w:id="1454254693">
              <w:marLeft w:val="0"/>
              <w:marRight w:val="0"/>
              <w:marTop w:val="0"/>
              <w:marBottom w:val="0"/>
              <w:divBdr>
                <w:top w:val="none" w:sz="0" w:space="0" w:color="auto"/>
                <w:left w:val="none" w:sz="0" w:space="0" w:color="auto"/>
                <w:bottom w:val="none" w:sz="0" w:space="0" w:color="auto"/>
                <w:right w:val="none" w:sz="0" w:space="0" w:color="auto"/>
              </w:divBdr>
              <w:divsChild>
                <w:div w:id="469398568">
                  <w:marLeft w:val="0"/>
                  <w:marRight w:val="0"/>
                  <w:marTop w:val="0"/>
                  <w:marBottom w:val="0"/>
                  <w:divBdr>
                    <w:top w:val="none" w:sz="0" w:space="0" w:color="auto"/>
                    <w:left w:val="none" w:sz="0" w:space="0" w:color="auto"/>
                    <w:bottom w:val="none" w:sz="0" w:space="0" w:color="auto"/>
                    <w:right w:val="none" w:sz="0" w:space="0" w:color="auto"/>
                  </w:divBdr>
                </w:div>
              </w:divsChild>
            </w:div>
            <w:div w:id="1621062633">
              <w:marLeft w:val="0"/>
              <w:marRight w:val="0"/>
              <w:marTop w:val="0"/>
              <w:marBottom w:val="0"/>
              <w:divBdr>
                <w:top w:val="none" w:sz="0" w:space="0" w:color="auto"/>
                <w:left w:val="none" w:sz="0" w:space="0" w:color="auto"/>
                <w:bottom w:val="none" w:sz="0" w:space="0" w:color="auto"/>
                <w:right w:val="none" w:sz="0" w:space="0" w:color="auto"/>
              </w:divBdr>
              <w:divsChild>
                <w:div w:id="1979458755">
                  <w:marLeft w:val="0"/>
                  <w:marRight w:val="0"/>
                  <w:marTop w:val="0"/>
                  <w:marBottom w:val="0"/>
                  <w:divBdr>
                    <w:top w:val="none" w:sz="0" w:space="0" w:color="auto"/>
                    <w:left w:val="none" w:sz="0" w:space="0" w:color="auto"/>
                    <w:bottom w:val="none" w:sz="0" w:space="0" w:color="auto"/>
                    <w:right w:val="none" w:sz="0" w:space="0" w:color="auto"/>
                  </w:divBdr>
                </w:div>
              </w:divsChild>
            </w:div>
            <w:div w:id="1540818483">
              <w:marLeft w:val="0"/>
              <w:marRight w:val="0"/>
              <w:marTop w:val="0"/>
              <w:marBottom w:val="0"/>
              <w:divBdr>
                <w:top w:val="none" w:sz="0" w:space="0" w:color="auto"/>
                <w:left w:val="none" w:sz="0" w:space="0" w:color="auto"/>
                <w:bottom w:val="none" w:sz="0" w:space="0" w:color="auto"/>
                <w:right w:val="none" w:sz="0" w:space="0" w:color="auto"/>
              </w:divBdr>
              <w:divsChild>
                <w:div w:id="13002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438">
          <w:marLeft w:val="0"/>
          <w:marRight w:val="0"/>
          <w:marTop w:val="0"/>
          <w:marBottom w:val="0"/>
          <w:divBdr>
            <w:top w:val="none" w:sz="0" w:space="0" w:color="auto"/>
            <w:left w:val="none" w:sz="0" w:space="0" w:color="auto"/>
            <w:bottom w:val="none" w:sz="0" w:space="0" w:color="auto"/>
            <w:right w:val="none" w:sz="0" w:space="0" w:color="auto"/>
          </w:divBdr>
          <w:divsChild>
            <w:div w:id="47650606">
              <w:marLeft w:val="0"/>
              <w:marRight w:val="0"/>
              <w:marTop w:val="0"/>
              <w:marBottom w:val="0"/>
              <w:divBdr>
                <w:top w:val="none" w:sz="0" w:space="0" w:color="auto"/>
                <w:left w:val="none" w:sz="0" w:space="0" w:color="auto"/>
                <w:bottom w:val="none" w:sz="0" w:space="0" w:color="auto"/>
                <w:right w:val="none" w:sz="0" w:space="0" w:color="auto"/>
              </w:divBdr>
              <w:divsChild>
                <w:div w:id="242494450">
                  <w:marLeft w:val="0"/>
                  <w:marRight w:val="0"/>
                  <w:marTop w:val="0"/>
                  <w:marBottom w:val="0"/>
                  <w:divBdr>
                    <w:top w:val="none" w:sz="0" w:space="0" w:color="auto"/>
                    <w:left w:val="none" w:sz="0" w:space="0" w:color="auto"/>
                    <w:bottom w:val="none" w:sz="0" w:space="0" w:color="auto"/>
                    <w:right w:val="none" w:sz="0" w:space="0" w:color="auto"/>
                  </w:divBdr>
                </w:div>
              </w:divsChild>
            </w:div>
            <w:div w:id="1250776954">
              <w:marLeft w:val="0"/>
              <w:marRight w:val="0"/>
              <w:marTop w:val="0"/>
              <w:marBottom w:val="0"/>
              <w:divBdr>
                <w:top w:val="none" w:sz="0" w:space="0" w:color="auto"/>
                <w:left w:val="none" w:sz="0" w:space="0" w:color="auto"/>
                <w:bottom w:val="none" w:sz="0" w:space="0" w:color="auto"/>
                <w:right w:val="none" w:sz="0" w:space="0" w:color="auto"/>
              </w:divBdr>
              <w:divsChild>
                <w:div w:id="38407754">
                  <w:marLeft w:val="0"/>
                  <w:marRight w:val="0"/>
                  <w:marTop w:val="0"/>
                  <w:marBottom w:val="0"/>
                  <w:divBdr>
                    <w:top w:val="none" w:sz="0" w:space="0" w:color="auto"/>
                    <w:left w:val="none" w:sz="0" w:space="0" w:color="auto"/>
                    <w:bottom w:val="none" w:sz="0" w:space="0" w:color="auto"/>
                    <w:right w:val="none" w:sz="0" w:space="0" w:color="auto"/>
                  </w:divBdr>
                </w:div>
              </w:divsChild>
            </w:div>
            <w:div w:id="733237015">
              <w:marLeft w:val="0"/>
              <w:marRight w:val="0"/>
              <w:marTop w:val="0"/>
              <w:marBottom w:val="0"/>
              <w:divBdr>
                <w:top w:val="none" w:sz="0" w:space="0" w:color="auto"/>
                <w:left w:val="none" w:sz="0" w:space="0" w:color="auto"/>
                <w:bottom w:val="none" w:sz="0" w:space="0" w:color="auto"/>
                <w:right w:val="none" w:sz="0" w:space="0" w:color="auto"/>
              </w:divBdr>
              <w:divsChild>
                <w:div w:id="209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79D5C-E658-0649-815D-BFBB643D0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Carreira Mel</dc:creator>
  <cp:keywords/>
  <dc:description/>
  <cp:lastModifiedBy>Gabriel Carreira Mel</cp:lastModifiedBy>
  <cp:revision>21</cp:revision>
  <dcterms:created xsi:type="dcterms:W3CDTF">2019-05-05T16:26:00Z</dcterms:created>
  <dcterms:modified xsi:type="dcterms:W3CDTF">2020-04-30T05:12:00Z</dcterms:modified>
</cp:coreProperties>
</file>